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9EB14" w14:textId="77777777" w:rsidR="00076A71" w:rsidRDefault="00EF5BB5">
      <w:r>
        <w:t>Instructions for Authors of JMIR</w:t>
      </w:r>
    </w:p>
    <w:p w14:paraId="4FFC1FAD" w14:textId="77777777" w:rsidR="00EF5BB5" w:rsidRDefault="00EF5BB5"/>
    <w:p w14:paraId="105A6738" w14:textId="42E838FA" w:rsidR="00DA2851" w:rsidRDefault="00DA2851">
      <w:r>
        <w:t>Here are some quick links to how your manuscript should look at the time of submission.  Components are detailed in the expected format of your manuscript.  Please also refer to Instructions for Authors of JMIR for</w:t>
      </w:r>
      <w:r w:rsidR="002B77D5">
        <w:t xml:space="preserve"> more</w:t>
      </w:r>
      <w:r>
        <w:t xml:space="preserve"> information</w:t>
      </w:r>
      <w:r w:rsidR="002B77D5">
        <w:t xml:space="preserve"> related to submissions</w:t>
      </w:r>
      <w:r w:rsidR="00D02829">
        <w:t>, and Guide to JMIR Online Interface</w:t>
      </w:r>
      <w:r w:rsidR="00502F46">
        <w:t xml:space="preserve"> (PPT to come)</w:t>
      </w:r>
      <w:r w:rsidR="00D02829">
        <w:t xml:space="preserve"> for help with using our online system</w:t>
      </w:r>
      <w:r>
        <w:t>.</w:t>
      </w:r>
    </w:p>
    <w:p w14:paraId="54B71C69" w14:textId="77777777" w:rsidR="00D02829" w:rsidRDefault="00D02829"/>
    <w:p w14:paraId="47434792" w14:textId="70C9B742" w:rsidR="00953E86" w:rsidRDefault="00B514BC">
      <w:hyperlink w:anchor="Authors" w:history="1">
        <w:r w:rsidR="00C840AA">
          <w:rPr>
            <w:rStyle w:val="ab"/>
          </w:rPr>
          <w:t>Authors’ information/metadata</w:t>
        </w:r>
      </w:hyperlink>
    </w:p>
    <w:p w14:paraId="36E80E11" w14:textId="77777777" w:rsidR="00007D03" w:rsidRDefault="00B514BC">
      <w:hyperlink w:anchor="Subheadings" w:history="1">
        <w:r w:rsidR="00007D03" w:rsidRPr="00007D03">
          <w:rPr>
            <w:rStyle w:val="ab"/>
          </w:rPr>
          <w:t>Heading/heading styles</w:t>
        </w:r>
      </w:hyperlink>
    </w:p>
    <w:p w14:paraId="4F66DC94" w14:textId="77777777" w:rsidR="00007D03" w:rsidRDefault="00B514BC" w:rsidP="008F63BB">
      <w:hyperlink w:anchor="Paper" w:history="1">
        <w:r w:rsidR="00007D03" w:rsidRPr="00007D03">
          <w:rPr>
            <w:rStyle w:val="ab"/>
          </w:rPr>
          <w:t>Type of Paper</w:t>
        </w:r>
      </w:hyperlink>
    </w:p>
    <w:p w14:paraId="48C59F7F" w14:textId="3DC4804A" w:rsidR="008F63BB" w:rsidRDefault="00B514BC" w:rsidP="008F63BB">
      <w:hyperlink w:anchor="Length" w:history="1">
        <w:r w:rsidR="008F63BB" w:rsidRPr="00A11260">
          <w:rPr>
            <w:rStyle w:val="ab"/>
          </w:rPr>
          <w:t>Length of paper</w:t>
        </w:r>
      </w:hyperlink>
    </w:p>
    <w:p w14:paraId="288B6C6F" w14:textId="07CE2CDE" w:rsidR="008F63BB" w:rsidRDefault="00B514BC" w:rsidP="008F63BB">
      <w:hyperlink w:anchor="Title" w:history="1">
        <w:r w:rsidR="008F63BB" w:rsidRPr="00A11260">
          <w:rPr>
            <w:rStyle w:val="ab"/>
          </w:rPr>
          <w:t>Title</w:t>
        </w:r>
      </w:hyperlink>
    </w:p>
    <w:p w14:paraId="07CB970C" w14:textId="1918776D" w:rsidR="008F63BB" w:rsidRDefault="00B514BC" w:rsidP="008F63BB">
      <w:hyperlink w:anchor="Keywords" w:history="1">
        <w:r w:rsidR="00213673" w:rsidRPr="00213673">
          <w:rPr>
            <w:rStyle w:val="ab"/>
          </w:rPr>
          <w:t>Keywords</w:t>
        </w:r>
      </w:hyperlink>
    </w:p>
    <w:p w14:paraId="5523B367" w14:textId="77777777" w:rsidR="00213673" w:rsidRDefault="00B514BC" w:rsidP="008F63BB">
      <w:hyperlink w:anchor="Trial" w:history="1">
        <w:r w:rsidR="00213673" w:rsidRPr="00213673">
          <w:rPr>
            <w:rStyle w:val="ab"/>
          </w:rPr>
          <w:t>Trial registration</w:t>
        </w:r>
      </w:hyperlink>
    </w:p>
    <w:p w14:paraId="49BC38B0" w14:textId="7AAA5475" w:rsidR="008F63BB" w:rsidRDefault="00B514BC" w:rsidP="008F63BB">
      <w:hyperlink w:anchor="_Introduction_1" w:history="1">
        <w:r w:rsidR="008F63BB" w:rsidRPr="00213673">
          <w:rPr>
            <w:rStyle w:val="ab"/>
          </w:rPr>
          <w:t>Introduction</w:t>
        </w:r>
      </w:hyperlink>
    </w:p>
    <w:p w14:paraId="54D7A0C3" w14:textId="40842171" w:rsidR="008F63BB" w:rsidRDefault="00B514BC" w:rsidP="008F63BB">
      <w:hyperlink w:anchor="_Methods_1" w:history="1">
        <w:r w:rsidR="008F63BB" w:rsidRPr="00F821FD">
          <w:rPr>
            <w:rStyle w:val="ab"/>
          </w:rPr>
          <w:t>Methods</w:t>
        </w:r>
      </w:hyperlink>
    </w:p>
    <w:p w14:paraId="6F3F3719" w14:textId="48959D51" w:rsidR="008F63BB" w:rsidRDefault="00B514BC" w:rsidP="008F63BB">
      <w:hyperlink w:anchor="_Results_1" w:history="1">
        <w:r w:rsidR="008F63BB" w:rsidRPr="00E85A59">
          <w:rPr>
            <w:rStyle w:val="ab"/>
          </w:rPr>
          <w:t>Results</w:t>
        </w:r>
      </w:hyperlink>
    </w:p>
    <w:p w14:paraId="6731A740" w14:textId="6515797A" w:rsidR="008F63BB" w:rsidRDefault="00B514BC" w:rsidP="008F63BB">
      <w:hyperlink w:anchor="_Discussion_1" w:history="1">
        <w:r w:rsidR="008F63BB" w:rsidRPr="003C153A">
          <w:rPr>
            <w:rStyle w:val="ab"/>
          </w:rPr>
          <w:t>Discussion</w:t>
        </w:r>
      </w:hyperlink>
    </w:p>
    <w:p w14:paraId="2F0A9A79" w14:textId="77777777" w:rsidR="00BB6DC8" w:rsidRDefault="00B514BC" w:rsidP="008F63BB">
      <w:hyperlink w:anchor="Other" w:history="1">
        <w:r w:rsidR="00BB6DC8" w:rsidRPr="00BB6DC8">
          <w:rPr>
            <w:rStyle w:val="ab"/>
          </w:rPr>
          <w:t>Other components</w:t>
        </w:r>
      </w:hyperlink>
    </w:p>
    <w:p w14:paraId="193B4E7D" w14:textId="74800B89" w:rsidR="008F63BB" w:rsidRDefault="008F63BB" w:rsidP="008F63BB">
      <w:r>
        <w:tab/>
      </w:r>
      <w:hyperlink w:anchor="Figure" w:history="1">
        <w:r w:rsidRPr="00BB6DC8">
          <w:rPr>
            <w:rStyle w:val="ab"/>
          </w:rPr>
          <w:t>Figures</w:t>
        </w:r>
      </w:hyperlink>
    </w:p>
    <w:p w14:paraId="133ED287" w14:textId="50920D42" w:rsidR="008F63BB" w:rsidRDefault="00B514BC" w:rsidP="008F63BB">
      <w:pPr>
        <w:ind w:firstLine="720"/>
      </w:pPr>
      <w:hyperlink w:anchor="Table" w:history="1">
        <w:r w:rsidR="008F63BB" w:rsidRPr="006078E6">
          <w:rPr>
            <w:rStyle w:val="ab"/>
          </w:rPr>
          <w:t>Tables</w:t>
        </w:r>
      </w:hyperlink>
    </w:p>
    <w:p w14:paraId="6C1F3299" w14:textId="242F852A" w:rsidR="008F63BB" w:rsidRDefault="008F63BB" w:rsidP="008F63BB">
      <w:r>
        <w:tab/>
      </w:r>
      <w:r>
        <w:tab/>
      </w:r>
      <w:hyperlink w:anchor="Footnotes" w:history="1">
        <w:r w:rsidRPr="006078E6">
          <w:rPr>
            <w:rStyle w:val="ab"/>
          </w:rPr>
          <w:t>Footnotes</w:t>
        </w:r>
      </w:hyperlink>
      <w:r>
        <w:t xml:space="preserve"> </w:t>
      </w:r>
    </w:p>
    <w:p w14:paraId="03E50236" w14:textId="371D0386" w:rsidR="008F63BB" w:rsidRDefault="00B514BC" w:rsidP="008F63BB">
      <w:pPr>
        <w:ind w:firstLine="720"/>
      </w:pPr>
      <w:hyperlink w:anchor="Textbox" w:history="1">
        <w:r w:rsidR="008F63BB" w:rsidRPr="006078E6">
          <w:rPr>
            <w:rStyle w:val="ab"/>
          </w:rPr>
          <w:t>Textboxes</w:t>
        </w:r>
      </w:hyperlink>
    </w:p>
    <w:p w14:paraId="03927104" w14:textId="03CC8709" w:rsidR="008F63BB" w:rsidRDefault="00B514BC" w:rsidP="008F63BB">
      <w:pPr>
        <w:ind w:firstLine="720"/>
      </w:pPr>
      <w:hyperlink w:anchor="Appendix" w:history="1">
        <w:r w:rsidR="008F63BB" w:rsidRPr="006078E6">
          <w:rPr>
            <w:rStyle w:val="ab"/>
          </w:rPr>
          <w:t>Multimedia Appendices</w:t>
        </w:r>
      </w:hyperlink>
    </w:p>
    <w:p w14:paraId="05884376" w14:textId="2B760294" w:rsidR="003928DE" w:rsidRDefault="008F63BB">
      <w:r>
        <w:tab/>
      </w:r>
      <w:r>
        <w:tab/>
      </w:r>
      <w:hyperlink w:anchor="CONSORT" w:history="1">
        <w:r w:rsidRPr="006078E6">
          <w:rPr>
            <w:rStyle w:val="ab"/>
          </w:rPr>
          <w:t>CONSORT-EHEALTH</w:t>
        </w:r>
      </w:hyperlink>
    </w:p>
    <w:p w14:paraId="5C25B3B6" w14:textId="20671DC0" w:rsidR="003F252F" w:rsidRDefault="00B514BC">
      <w:hyperlink w:anchor="_Acknowledgements_1" w:history="1">
        <w:r w:rsidR="003F252F" w:rsidRPr="006078E6">
          <w:rPr>
            <w:rStyle w:val="ab"/>
          </w:rPr>
          <w:t>Acknowledgements</w:t>
        </w:r>
      </w:hyperlink>
      <w:r w:rsidR="003F252F">
        <w:t xml:space="preserve"> (previously Authors’ Contributions)</w:t>
      </w:r>
    </w:p>
    <w:p w14:paraId="0CB41D5F" w14:textId="702854A3" w:rsidR="003F252F" w:rsidRDefault="00B514BC">
      <w:hyperlink w:anchor="Conflicts" w:history="1">
        <w:r w:rsidR="003F252F" w:rsidRPr="006078E6">
          <w:rPr>
            <w:rStyle w:val="ab"/>
          </w:rPr>
          <w:t>Conflicts of Interest</w:t>
        </w:r>
      </w:hyperlink>
    </w:p>
    <w:p w14:paraId="3BD82B85" w14:textId="77777777" w:rsidR="006078E6" w:rsidRDefault="00B514BC">
      <w:hyperlink w:anchor="_Abbreviations_1" w:history="1">
        <w:r w:rsidR="006078E6" w:rsidRPr="006078E6">
          <w:rPr>
            <w:rStyle w:val="ab"/>
          </w:rPr>
          <w:t>Abbreviations</w:t>
        </w:r>
      </w:hyperlink>
    </w:p>
    <w:p w14:paraId="1E5F9520" w14:textId="07239A47" w:rsidR="004415E5" w:rsidRDefault="00B514BC">
      <w:hyperlink w:anchor="URLs" w:history="1">
        <w:r w:rsidR="006078E6" w:rsidRPr="006078E6">
          <w:rPr>
            <w:rStyle w:val="ab"/>
          </w:rPr>
          <w:t>URLs</w:t>
        </w:r>
      </w:hyperlink>
    </w:p>
    <w:p w14:paraId="5E6E9D53" w14:textId="68CC8307" w:rsidR="008F63BB" w:rsidRDefault="00B514BC" w:rsidP="008F63BB">
      <w:hyperlink w:anchor="Field" w:history="1">
        <w:r w:rsidR="008F63BB" w:rsidRPr="004F7A07">
          <w:rPr>
            <w:rStyle w:val="ab"/>
          </w:rPr>
          <w:t>Field codes/citation formatting</w:t>
        </w:r>
      </w:hyperlink>
    </w:p>
    <w:p w14:paraId="549656D0" w14:textId="3058DDC7" w:rsidR="008F63BB" w:rsidRDefault="00B514BC" w:rsidP="008F63BB">
      <w:hyperlink w:anchor="_References_1" w:history="1">
        <w:r w:rsidR="008F63BB" w:rsidRPr="00EE068D">
          <w:rPr>
            <w:rStyle w:val="ab"/>
          </w:rPr>
          <w:t>References:</w:t>
        </w:r>
      </w:hyperlink>
    </w:p>
    <w:p w14:paraId="268D455A" w14:textId="5C87AFE8" w:rsidR="008F63BB" w:rsidRDefault="008F63BB" w:rsidP="008F63BB">
      <w:r>
        <w:tab/>
      </w:r>
      <w:hyperlink w:anchor="Refformat" w:history="1">
        <w:r w:rsidRPr="00191924">
          <w:rPr>
            <w:rStyle w:val="ab"/>
          </w:rPr>
          <w:t>Formatting</w:t>
        </w:r>
      </w:hyperlink>
    </w:p>
    <w:p w14:paraId="14AA54BB" w14:textId="41850AE9" w:rsidR="008F63BB" w:rsidRDefault="008F63BB" w:rsidP="008F63BB">
      <w:r>
        <w:tab/>
      </w:r>
      <w:hyperlink w:anchor="Refpublished" w:history="1">
        <w:r w:rsidRPr="00196B3B">
          <w:rPr>
            <w:rStyle w:val="ab"/>
          </w:rPr>
          <w:t>Published works</w:t>
        </w:r>
      </w:hyperlink>
    </w:p>
    <w:p w14:paraId="658144E6" w14:textId="7A157CFB" w:rsidR="008F63BB" w:rsidRDefault="00B514BC" w:rsidP="008F63BB">
      <w:pPr>
        <w:ind w:firstLine="720"/>
      </w:pPr>
      <w:hyperlink w:anchor="Refjournal" w:history="1">
        <w:r w:rsidR="008F63BB" w:rsidRPr="00A71201">
          <w:rPr>
            <w:rStyle w:val="ab"/>
          </w:rPr>
          <w:t>Journal</w:t>
        </w:r>
      </w:hyperlink>
    </w:p>
    <w:p w14:paraId="2B3D29E3" w14:textId="07AB14F7" w:rsidR="008F63BB" w:rsidRDefault="008F63BB" w:rsidP="008F63BB">
      <w:r>
        <w:tab/>
      </w:r>
      <w:hyperlink w:anchor="Refbook" w:history="1">
        <w:r w:rsidRPr="00A71201">
          <w:rPr>
            <w:rStyle w:val="ab"/>
          </w:rPr>
          <w:t>Book</w:t>
        </w:r>
      </w:hyperlink>
    </w:p>
    <w:p w14:paraId="647CA661" w14:textId="66FD460F" w:rsidR="008F63BB" w:rsidRDefault="008F63BB" w:rsidP="008F63BB">
      <w:r>
        <w:tab/>
      </w:r>
      <w:hyperlink w:anchor="RefWeb" w:history="1">
        <w:r w:rsidRPr="00B43296">
          <w:rPr>
            <w:rStyle w:val="ab"/>
          </w:rPr>
          <w:t>Web</w:t>
        </w:r>
      </w:hyperlink>
    </w:p>
    <w:p w14:paraId="6D6B0DDA" w14:textId="5AE5E540" w:rsidR="008F63BB" w:rsidRDefault="008F63BB" w:rsidP="00FE1DBB">
      <w:r>
        <w:tab/>
      </w:r>
      <w:hyperlink w:anchor="Refconference" w:history="1">
        <w:r w:rsidRPr="00FE1DBB">
          <w:rPr>
            <w:rStyle w:val="ab"/>
          </w:rPr>
          <w:t>Conference proceedings</w:t>
        </w:r>
      </w:hyperlink>
    </w:p>
    <w:p w14:paraId="6084B708" w14:textId="5238B064" w:rsidR="008F63BB" w:rsidRDefault="008F63BB" w:rsidP="008F63BB">
      <w:r>
        <w:tab/>
      </w:r>
      <w:hyperlink w:anchor="RefWeb" w:history="1">
        <w:r w:rsidRPr="00F81E81">
          <w:rPr>
            <w:rStyle w:val="ab"/>
          </w:rPr>
          <w:t>WebCite archive</w:t>
        </w:r>
      </w:hyperlink>
    </w:p>
    <w:p w14:paraId="27EBBB1D" w14:textId="1976201A" w:rsidR="00E4474F" w:rsidRDefault="00E4474F"/>
    <w:p w14:paraId="3CA33F5F" w14:textId="77777777" w:rsidR="00E4474F" w:rsidRDefault="00E4474F"/>
    <w:p w14:paraId="62FACEF3" w14:textId="63C80C40" w:rsidR="00953E86" w:rsidRDefault="00953E86"/>
    <w:p w14:paraId="61E83391" w14:textId="5315E3D1" w:rsidR="00DA2851" w:rsidRDefault="00DA2851">
      <w:pPr>
        <w:rPr>
          <w:rFonts w:asciiTheme="majorHAnsi" w:eastAsiaTheme="majorEastAsia" w:hAnsiTheme="majorHAnsi" w:cstheme="majorBidi"/>
          <w:b/>
          <w:bCs/>
          <w:color w:val="4F81BD" w:themeColor="accent1"/>
          <w:sz w:val="26"/>
          <w:szCs w:val="26"/>
        </w:rPr>
      </w:pPr>
      <w:r>
        <w:br w:type="page"/>
      </w:r>
    </w:p>
    <w:p w14:paraId="16581FA5" w14:textId="70149D6C" w:rsidR="00EF5BB5" w:rsidRDefault="00A4097A" w:rsidP="00E70D5C">
      <w:pPr>
        <w:pStyle w:val="2"/>
      </w:pPr>
      <w:bookmarkStart w:id="0" w:name="Paper"/>
      <w:bookmarkEnd w:id="0"/>
      <w:commentRangeStart w:id="1"/>
      <w:commentRangeStart w:id="2"/>
      <w:r>
        <w:lastRenderedPageBreak/>
        <w:t>Original Paper</w:t>
      </w:r>
      <w:commentRangeEnd w:id="1"/>
      <w:r>
        <w:rPr>
          <w:rStyle w:val="a3"/>
        </w:rPr>
        <w:commentReference w:id="1"/>
      </w:r>
      <w:commentRangeEnd w:id="2"/>
      <w:r w:rsidR="00F6600B">
        <w:rPr>
          <w:rStyle w:val="a3"/>
          <w:rFonts w:asciiTheme="minorHAnsi" w:eastAsiaTheme="minorEastAsia" w:hAnsiTheme="minorHAnsi" w:cstheme="minorBidi"/>
          <w:b w:val="0"/>
          <w:bCs w:val="0"/>
          <w:color w:val="auto"/>
        </w:rPr>
        <w:commentReference w:id="2"/>
      </w:r>
    </w:p>
    <w:p w14:paraId="48F1E977" w14:textId="7B9AD16E" w:rsidR="00A4097A" w:rsidRDefault="00EA18F4">
      <w:bookmarkStart w:id="3" w:name="Authors"/>
      <w:bookmarkEnd w:id="3"/>
      <w:r>
        <w:t>Enter information for authors</w:t>
      </w:r>
      <w:r w:rsidR="00C45A80">
        <w:t xml:space="preserve"> </w:t>
      </w:r>
      <w:r>
        <w:t>(including designations, affiliations, correspondence, contributions) in the online metadata form.</w:t>
      </w:r>
      <w:r w:rsidR="00A43F45">
        <w:t xml:space="preserve"> Do not use periods after initials, and include degree designations</w:t>
      </w:r>
      <w:r w:rsidR="006712AA">
        <w:t xml:space="preserve"> and affiliations</w:t>
      </w:r>
      <w:r w:rsidR="00A43F45">
        <w:t xml:space="preserve"> for all authors. </w:t>
      </w:r>
      <w:r w:rsidR="00C56211">
        <w:t>Trial registration numbers are also filled in on the metadata forms online.</w:t>
      </w:r>
    </w:p>
    <w:p w14:paraId="50B801FB" w14:textId="712AF472" w:rsidR="000A70D6" w:rsidRDefault="000A70D6" w:rsidP="000A70D6">
      <w:pPr>
        <w:pStyle w:val="1"/>
      </w:pPr>
      <w:bookmarkStart w:id="4" w:name="Title"/>
      <w:bookmarkEnd w:id="4"/>
      <w:commentRangeStart w:id="5"/>
      <w:r>
        <w:t>Title of Your Manuscript Should Describe the Intervention: Study Design</w:t>
      </w:r>
      <w:commentRangeEnd w:id="5"/>
      <w:r w:rsidR="00767F0A">
        <w:rPr>
          <w:rStyle w:val="a3"/>
          <w:rFonts w:asciiTheme="minorHAnsi" w:eastAsiaTheme="minorEastAsia" w:hAnsiTheme="minorHAnsi" w:cstheme="minorBidi"/>
          <w:b w:val="0"/>
          <w:bCs w:val="0"/>
          <w:color w:val="auto"/>
        </w:rPr>
        <w:commentReference w:id="5"/>
      </w:r>
    </w:p>
    <w:p w14:paraId="740BC237" w14:textId="388F4D27" w:rsidR="00420DCC" w:rsidRDefault="00F255AE" w:rsidP="00F255AE">
      <w:pPr>
        <w:pStyle w:val="2"/>
      </w:pPr>
      <w:bookmarkStart w:id="6" w:name="Abstract"/>
      <w:bookmarkEnd w:id="6"/>
      <w:commentRangeStart w:id="7"/>
      <w:r>
        <w:t>Abstract</w:t>
      </w:r>
      <w:commentRangeEnd w:id="7"/>
      <w:r w:rsidR="00AC3D29">
        <w:rPr>
          <w:rStyle w:val="a3"/>
          <w:rFonts w:asciiTheme="minorHAnsi" w:eastAsiaTheme="minorEastAsia" w:hAnsiTheme="minorHAnsi" w:cstheme="minorBidi"/>
          <w:b w:val="0"/>
          <w:bCs w:val="0"/>
          <w:color w:val="auto"/>
        </w:rPr>
        <w:commentReference w:id="7"/>
      </w:r>
    </w:p>
    <w:p w14:paraId="06F67912" w14:textId="6A0CACEB" w:rsidR="00F255AE" w:rsidRDefault="00657882">
      <w:pPr>
        <w:rPr>
          <w:b/>
        </w:rPr>
      </w:pPr>
      <w:r>
        <w:rPr>
          <w:b/>
        </w:rPr>
        <w:t>Background:</w:t>
      </w:r>
    </w:p>
    <w:p w14:paraId="690E70DD" w14:textId="135EA701" w:rsidR="00657882" w:rsidRDefault="00657882">
      <w:pPr>
        <w:rPr>
          <w:b/>
        </w:rPr>
      </w:pPr>
      <w:r>
        <w:rPr>
          <w:b/>
        </w:rPr>
        <w:t>Objective:</w:t>
      </w:r>
    </w:p>
    <w:p w14:paraId="03529D06" w14:textId="08845F72" w:rsidR="00657882" w:rsidRDefault="00657882">
      <w:pPr>
        <w:rPr>
          <w:b/>
        </w:rPr>
      </w:pPr>
      <w:r>
        <w:rPr>
          <w:b/>
        </w:rPr>
        <w:t>Methods:</w:t>
      </w:r>
    </w:p>
    <w:p w14:paraId="31399135" w14:textId="1C805B8E" w:rsidR="00657882" w:rsidRDefault="00657882">
      <w:r>
        <w:rPr>
          <w:b/>
        </w:rPr>
        <w:t>Results:</w:t>
      </w:r>
      <w:r>
        <w:t xml:space="preserve"> Be sure to include relevant statistics here, such as sample sizes, response rates, </w:t>
      </w:r>
      <w:r>
        <w:rPr>
          <w:i/>
        </w:rPr>
        <w:t>P</w:t>
      </w:r>
      <w:r>
        <w:t xml:space="preserve"> values or Confidence Intervals.  Be specific (by stating the value) rather than general (</w:t>
      </w:r>
      <w:proofErr w:type="spellStart"/>
      <w:r>
        <w:t>eg</w:t>
      </w:r>
      <w:proofErr w:type="spellEnd"/>
      <w:r>
        <w:t>, “there were differences between the groups”).</w:t>
      </w:r>
    </w:p>
    <w:p w14:paraId="5FBF46A4" w14:textId="4805F87D" w:rsidR="00722248" w:rsidRPr="00722248" w:rsidRDefault="00722248">
      <w:pPr>
        <w:rPr>
          <w:b/>
        </w:rPr>
      </w:pPr>
      <w:r>
        <w:rPr>
          <w:b/>
        </w:rPr>
        <w:t>Conclusions:</w:t>
      </w:r>
    </w:p>
    <w:p w14:paraId="2AD71B1F" w14:textId="31B9D2CF" w:rsidR="00485018" w:rsidRPr="00485018" w:rsidRDefault="00485018">
      <w:bookmarkStart w:id="8" w:name="Trial"/>
      <w:bookmarkEnd w:id="8"/>
      <w:r>
        <w:rPr>
          <w:b/>
        </w:rPr>
        <w:t>Trial Registration:</w:t>
      </w:r>
      <w:r>
        <w:t xml:space="preserve"> </w:t>
      </w:r>
      <w:r w:rsidRPr="00D86683">
        <w:t xml:space="preserve">In accordance with ICMJE recommendations, </w:t>
      </w:r>
      <w:r w:rsidRPr="00D86683">
        <w:rPr>
          <w:b/>
        </w:rPr>
        <w:t>RCTs must have been registered in a WHO accredited trial registry</w:t>
      </w:r>
      <w:r w:rsidRPr="00D86683">
        <w:t xml:space="preserve">. Please mention the ClinicalTrials.gov registration identifier, the </w:t>
      </w:r>
      <w:hyperlink r:id="rId9" w:history="1">
        <w:r w:rsidRPr="00D86683">
          <w:t>International Standard Randomized Controlled Trial Number (ISRCTN)</w:t>
        </w:r>
      </w:hyperlink>
      <w:r w:rsidRPr="00D86683">
        <w:t xml:space="preserve">, or a comparable trial identifier at the end of the abstract ("Trial Registration: ClinicalTrials.gov NCT123456"), as well as when you first mention the trial in the manuscript. When mentioning related trials (e.g. in the Introduction or Methods section) the trial registration number should also be added in brackets. </w:t>
      </w:r>
      <w:r w:rsidRPr="00D86683">
        <w:rPr>
          <w:b/>
        </w:rPr>
        <w:t>ICMJE member journals require, as a condition of consideration for publication, registration in a public trials registry at or before the onset of patient enrollment. This policy applies to any trial which started enrollment after July 1, 2005. JMIR authors must add an explanation to the methods section of their manuscript if a RCT meeting these criteria has not been registered</w:t>
      </w:r>
      <w:r w:rsidRPr="00D86683">
        <w:t>. The JMIR editor reserves the right to reject any paper without trial registration without any further consideration or peer-review.</w:t>
      </w:r>
    </w:p>
    <w:p w14:paraId="110216BF" w14:textId="77777777" w:rsidR="00660442" w:rsidRDefault="00660442">
      <w:pPr>
        <w:rPr>
          <w:b/>
        </w:rPr>
      </w:pPr>
    </w:p>
    <w:p w14:paraId="2277C9D5" w14:textId="7B045ACD" w:rsidR="003A733F" w:rsidRPr="00037FF2" w:rsidRDefault="003A733F">
      <w:bookmarkStart w:id="9" w:name="Keywords"/>
      <w:bookmarkEnd w:id="9"/>
      <w:commentRangeStart w:id="10"/>
      <w:r w:rsidRPr="00660442">
        <w:rPr>
          <w:b/>
        </w:rPr>
        <w:t>Keywords</w:t>
      </w:r>
      <w:commentRangeEnd w:id="10"/>
      <w:r w:rsidRPr="00660442">
        <w:rPr>
          <w:rStyle w:val="a3"/>
          <w:b/>
          <w:bCs/>
        </w:rPr>
        <w:commentReference w:id="10"/>
      </w:r>
      <w:r w:rsidR="00660442">
        <w:rPr>
          <w:b/>
        </w:rPr>
        <w:t>:</w:t>
      </w:r>
      <w:r w:rsidR="006B7E71">
        <w:rPr>
          <w:b/>
        </w:rPr>
        <w:t xml:space="preserve"> </w:t>
      </w:r>
      <w:r w:rsidR="00037FF2" w:rsidRPr="00037FF2">
        <w:t>Provide</w:t>
      </w:r>
      <w:r w:rsidR="008670BB" w:rsidRPr="00037FF2">
        <w:t xml:space="preserve"> 3 to 10 </w:t>
      </w:r>
      <w:r w:rsidR="00E06F7F">
        <w:t xml:space="preserve">author-selected </w:t>
      </w:r>
      <w:r w:rsidR="008670BB" w:rsidRPr="00037FF2">
        <w:t xml:space="preserve">keywords or short phrases </w:t>
      </w:r>
      <w:r w:rsidR="002411BD">
        <w:t xml:space="preserve">separated with semicolons (;) </w:t>
      </w:r>
      <w:r w:rsidR="008670BB" w:rsidRPr="00037FF2">
        <w:t xml:space="preserve">that will assist indexers in cross-indexing the article and that may be published with the abstract. </w:t>
      </w:r>
    </w:p>
    <w:p w14:paraId="6C60A24D" w14:textId="77777777" w:rsidR="003A733F" w:rsidRDefault="003A733F"/>
    <w:p w14:paraId="711C5C96" w14:textId="744C9FB7" w:rsidR="00E06F7F" w:rsidRPr="00E06F7F" w:rsidRDefault="00515897" w:rsidP="00E06F7F">
      <w:pPr>
        <w:pStyle w:val="2"/>
      </w:pPr>
      <w:bookmarkStart w:id="11" w:name="Introduction"/>
      <w:bookmarkStart w:id="12" w:name="_Introduction_1"/>
      <w:bookmarkEnd w:id="11"/>
      <w:bookmarkEnd w:id="12"/>
      <w:commentRangeStart w:id="13"/>
      <w:r>
        <w:t>Introduction</w:t>
      </w:r>
      <w:commentRangeEnd w:id="13"/>
      <w:r w:rsidR="00E06F7F">
        <w:rPr>
          <w:rStyle w:val="a3"/>
          <w:rFonts w:asciiTheme="minorHAnsi" w:eastAsiaTheme="minorEastAsia" w:hAnsiTheme="minorHAnsi" w:cstheme="minorBidi"/>
          <w:b w:val="0"/>
          <w:bCs w:val="0"/>
          <w:color w:val="auto"/>
        </w:rPr>
        <w:commentReference w:id="13"/>
      </w:r>
    </w:p>
    <w:p w14:paraId="1AB16D39" w14:textId="51C9AA63" w:rsidR="00515897" w:rsidRDefault="00A0257D">
      <w:r>
        <w:t>This section can include background information such as theories, prior work, and hypotheses.</w:t>
      </w:r>
      <w:r w:rsidR="00A40AA3">
        <w:t xml:space="preserve"> </w:t>
      </w:r>
    </w:p>
    <w:p w14:paraId="323B1049" w14:textId="77777777" w:rsidR="00E06F7F" w:rsidRDefault="00E06F7F"/>
    <w:p w14:paraId="425E451E" w14:textId="3B0B338A" w:rsidR="00E70D5C" w:rsidRDefault="00E70D5C">
      <w:r>
        <w:t xml:space="preserve">If this section is quite lengthy, use of subheadings </w:t>
      </w:r>
      <w:r w:rsidR="00E06F7F">
        <w:t xml:space="preserve">(use Word Heading 3) </w:t>
      </w:r>
      <w:r>
        <w:t xml:space="preserve">are encouraged to break up the </w:t>
      </w:r>
      <w:r w:rsidR="00B6406A">
        <w:t>material</w:t>
      </w:r>
      <w:r>
        <w:t xml:space="preserve"> logically</w:t>
      </w:r>
      <w:r w:rsidR="00E06F7F">
        <w:t xml:space="preserve">, e.g. Background, Prior Work, Goal of </w:t>
      </w:r>
      <w:r w:rsidR="00E06F7F">
        <w:lastRenderedPageBreak/>
        <w:t>This Study etc</w:t>
      </w:r>
      <w:r>
        <w:t xml:space="preserve">. </w:t>
      </w:r>
      <w:r w:rsidR="00B6406A">
        <w:t xml:space="preserve">Subheadings should be </w:t>
      </w:r>
      <w:r w:rsidR="00424EA6">
        <w:t>consistent;</w:t>
      </w:r>
      <w:r w:rsidR="00B6406A">
        <w:t xml:space="preserve"> therefore a subheading for the first part of the Methods section, for example, is also necessary (see below).</w:t>
      </w:r>
    </w:p>
    <w:p w14:paraId="131A0DD1" w14:textId="77777777" w:rsidR="005A0F2C" w:rsidRDefault="005A0F2C"/>
    <w:p w14:paraId="1B3D8427" w14:textId="77777777" w:rsidR="005A0F2C" w:rsidRDefault="005A0F2C" w:rsidP="005A0F2C">
      <w:bookmarkStart w:id="14" w:name="Length"/>
      <w:bookmarkEnd w:id="14"/>
      <w:r>
        <w:t>Generally, a typical paper contains between 3000 and 6000 words, but there are no rigorous restrictions. Papers should be written in accordance with the American Medical Association Manual of Style: A Guide for Authors and Editors. 9</w:t>
      </w:r>
      <w:r w:rsidRPr="00540483">
        <w:rPr>
          <w:vertAlign w:val="superscript"/>
        </w:rPr>
        <w:t>th</w:t>
      </w:r>
      <w:r>
        <w:t xml:space="preserve"> ed. Baltimore, Md: Williams &amp; Wilkins; 1998.</w:t>
      </w:r>
    </w:p>
    <w:p w14:paraId="409A71CE" w14:textId="77777777" w:rsidR="00A40AA3" w:rsidRDefault="00A40AA3" w:rsidP="005A0F2C"/>
    <w:p w14:paraId="000CBD83" w14:textId="41FA7921" w:rsidR="00A40AA3" w:rsidRDefault="00A40AA3" w:rsidP="005A0F2C">
      <w:bookmarkStart w:id="15" w:name="URLs"/>
      <w:bookmarkEnd w:id="15"/>
      <w:r>
        <w:t>Please do not include URLs within the manuscript.  A reference should be created for the URL and included in the reference list.  Please use WebCite to capture the website as soon as possible, as they often expire after the intervention and become inaccessible.</w:t>
      </w:r>
    </w:p>
    <w:p w14:paraId="07C6B0C3" w14:textId="77777777" w:rsidR="00424EA6" w:rsidRDefault="00424EA6"/>
    <w:p w14:paraId="6C77D246" w14:textId="3A2BE820" w:rsidR="00424EA6" w:rsidRDefault="00424EA6" w:rsidP="00424EA6">
      <w:pPr>
        <w:pStyle w:val="2"/>
      </w:pPr>
      <w:bookmarkStart w:id="16" w:name="Methods"/>
      <w:bookmarkStart w:id="17" w:name="_Methods_1"/>
      <w:bookmarkEnd w:id="16"/>
      <w:bookmarkEnd w:id="17"/>
      <w:r>
        <w:t>Methods</w:t>
      </w:r>
    </w:p>
    <w:p w14:paraId="4BCAB26D" w14:textId="3A430862" w:rsidR="00424EA6" w:rsidRDefault="00424EA6" w:rsidP="00424EA6">
      <w:pPr>
        <w:pStyle w:val="3"/>
      </w:pPr>
      <w:r>
        <w:t>Recruitment</w:t>
      </w:r>
    </w:p>
    <w:p w14:paraId="4174D603" w14:textId="54E0D2CC" w:rsidR="00424EA6" w:rsidRDefault="00424EA6">
      <w:bookmarkStart w:id="18" w:name="Subheadings"/>
      <w:bookmarkEnd w:id="18"/>
      <w:r>
        <w:t>Notice that the first subheading immediately follows the last heading. Subheadings under subheadings are also possible (see Statistical Analysis).</w:t>
      </w:r>
    </w:p>
    <w:p w14:paraId="38A56288" w14:textId="3BC1C776" w:rsidR="00424EA6" w:rsidRDefault="00424EA6" w:rsidP="00424EA6">
      <w:pPr>
        <w:pStyle w:val="3"/>
      </w:pPr>
      <w:r>
        <w:t>Statistical Analysis</w:t>
      </w:r>
    </w:p>
    <w:p w14:paraId="43EC524E" w14:textId="3F80134D" w:rsidR="005A0F2C" w:rsidRDefault="00037A74" w:rsidP="00037A74">
      <w:pPr>
        <w:pStyle w:val="4"/>
      </w:pPr>
      <w:r>
        <w:t>Power</w:t>
      </w:r>
    </w:p>
    <w:p w14:paraId="29480650" w14:textId="77777777" w:rsidR="00F05D4A" w:rsidRDefault="00037A74" w:rsidP="00F05D4A">
      <w:r>
        <w:t>Notice that the next Heading Style (Heading Style 4 in this case) is used.</w:t>
      </w:r>
      <w:r w:rsidR="00EF57C1">
        <w:t xml:space="preserve"> Click on the different headings to see their Heading Style in the </w:t>
      </w:r>
      <w:r w:rsidR="00992BB4">
        <w:t>“</w:t>
      </w:r>
      <w:r w:rsidR="00EF57C1">
        <w:t>Home</w:t>
      </w:r>
      <w:r w:rsidR="00992BB4">
        <w:t>”</w:t>
      </w:r>
      <w:r w:rsidR="00EF57C1">
        <w:t xml:space="preserve"> ribbon</w:t>
      </w:r>
      <w:r w:rsidR="00992BB4">
        <w:t xml:space="preserve"> under “Styles”</w:t>
      </w:r>
      <w:r w:rsidR="00EF57C1">
        <w:t>.</w:t>
      </w:r>
      <w:r w:rsidR="00F05D4A">
        <w:t xml:space="preserve"> Always have at least 2 of the same subheading level in a section.</w:t>
      </w:r>
    </w:p>
    <w:p w14:paraId="24FFE563" w14:textId="40AC33B2" w:rsidR="00037A74" w:rsidRPr="00037A74" w:rsidRDefault="00037A74" w:rsidP="00037A74"/>
    <w:p w14:paraId="111DCE4D" w14:textId="2F7134B6" w:rsidR="00037A74" w:rsidRDefault="00037A74" w:rsidP="00037A74">
      <w:pPr>
        <w:pStyle w:val="4"/>
      </w:pPr>
      <w:r>
        <w:t>Data Exclusion</w:t>
      </w:r>
    </w:p>
    <w:p w14:paraId="4C6F9C05" w14:textId="4B26EBF3" w:rsidR="00F255AE" w:rsidRDefault="00F05D4A">
      <w:r>
        <w:t>Try to avoid having only one sentence after a subheading.  For example, describe the key findings of a Table that you refer to in that sentence.</w:t>
      </w:r>
    </w:p>
    <w:p w14:paraId="70C1596F" w14:textId="7AAD82E0" w:rsidR="00F255AE" w:rsidRDefault="00D26D40" w:rsidP="00D26D40">
      <w:pPr>
        <w:pStyle w:val="2"/>
      </w:pPr>
      <w:bookmarkStart w:id="19" w:name="Results"/>
      <w:bookmarkStart w:id="20" w:name="_Results_1"/>
      <w:bookmarkEnd w:id="19"/>
      <w:bookmarkEnd w:id="20"/>
      <w:r>
        <w:t>Results</w:t>
      </w:r>
    </w:p>
    <w:p w14:paraId="6D82BBFD" w14:textId="61B306E3" w:rsidR="00D26D40" w:rsidRDefault="00EB6E35" w:rsidP="00EB6E35">
      <w:pPr>
        <w:pStyle w:val="3"/>
      </w:pPr>
      <w:r>
        <w:t>User Statistics</w:t>
      </w:r>
    </w:p>
    <w:p w14:paraId="1943C4D5" w14:textId="57E2E297" w:rsidR="007528E1" w:rsidRDefault="00EB6E35" w:rsidP="007528E1">
      <w:r>
        <w:t>These are only examples of possible headings.</w:t>
      </w:r>
      <w:r w:rsidR="007528E1" w:rsidRPr="007528E1">
        <w:t xml:space="preserve"> </w:t>
      </w:r>
      <w:r w:rsidR="007528E1">
        <w:t>Please feel free to use different headings to best describe your results.</w:t>
      </w:r>
    </w:p>
    <w:p w14:paraId="1ED9FB2D" w14:textId="2B85BA4D" w:rsidR="00EB6E35" w:rsidRPr="00EB6E35" w:rsidRDefault="00EB6E35" w:rsidP="00EB6E35"/>
    <w:p w14:paraId="2C1C2F99" w14:textId="7A07F8A0" w:rsidR="00EB6E35" w:rsidRDefault="00EB6E35" w:rsidP="00EB6E35">
      <w:pPr>
        <w:pStyle w:val="3"/>
      </w:pPr>
      <w:r>
        <w:t>Evaluation Outcomes</w:t>
      </w:r>
    </w:p>
    <w:p w14:paraId="7FC159A2" w14:textId="03F542E9" w:rsidR="00AA0B58" w:rsidRDefault="007528E1" w:rsidP="00EB6E35">
      <w:bookmarkStart w:id="21" w:name="Other"/>
      <w:bookmarkEnd w:id="21"/>
      <w:r>
        <w:t xml:space="preserve">Please make reference to your </w:t>
      </w:r>
      <w:r w:rsidR="00F44404">
        <w:t>T</w:t>
      </w:r>
      <w:r>
        <w:t>extboxes</w:t>
      </w:r>
      <w:r w:rsidR="00D726B6">
        <w:t xml:space="preserve"> (Textbox 1)</w:t>
      </w:r>
      <w:r>
        <w:t xml:space="preserve">, </w:t>
      </w:r>
      <w:r w:rsidR="005B35BE">
        <w:t>T</w:t>
      </w:r>
      <w:r>
        <w:t>ables</w:t>
      </w:r>
      <w:r w:rsidR="00D268F4">
        <w:t xml:space="preserve"> (Table 1)</w:t>
      </w:r>
      <w:r>
        <w:t xml:space="preserve">, </w:t>
      </w:r>
      <w:r w:rsidR="00F44404">
        <w:t>F</w:t>
      </w:r>
      <w:r>
        <w:t>igures</w:t>
      </w:r>
      <w:r w:rsidR="00D268F4">
        <w:t xml:space="preserve"> (Figure 1)</w:t>
      </w:r>
      <w:r>
        <w:t xml:space="preserve">, and </w:t>
      </w:r>
      <w:r w:rsidR="00D841FB">
        <w:t>M</w:t>
      </w:r>
      <w:r>
        <w:t xml:space="preserve">ultimedia </w:t>
      </w:r>
      <w:r w:rsidR="00D841FB">
        <w:t>A</w:t>
      </w:r>
      <w:r>
        <w:t>ppendices</w:t>
      </w:r>
      <w:r w:rsidR="00D268F4">
        <w:t xml:space="preserve"> (Multimedia Appendix 1) in parenthesis.</w:t>
      </w:r>
      <w:r w:rsidR="00BF1209">
        <w:t xml:space="preserve"> Please see the examples below for how they should be formatted.</w:t>
      </w:r>
      <w:r w:rsidR="001520A1">
        <w:t xml:space="preserve"> Please note the punctuation used in all components, including the caption/title, footnotes etc.</w:t>
      </w:r>
    </w:p>
    <w:p w14:paraId="5AC0F7DF" w14:textId="77777777" w:rsidR="00FF4961" w:rsidRDefault="00FF4961" w:rsidP="00EB6E35"/>
    <w:p w14:paraId="37F20399" w14:textId="2D60DC8E" w:rsidR="00FF4961" w:rsidRDefault="00FF4961" w:rsidP="00EB6E35">
      <w:r>
        <w:lastRenderedPageBreak/>
        <w:t>Figures and Multimedia Appendices are uploaded online, while</w:t>
      </w:r>
      <w:r w:rsidR="00F44404">
        <w:t xml:space="preserve"> Textboxes and</w:t>
      </w:r>
      <w:r>
        <w:t xml:space="preserve"> Tables are not uploaded and remain in the body of the manuscript, appearing in the order they are mentioned after the first mention of each Table. </w:t>
      </w:r>
    </w:p>
    <w:p w14:paraId="30C31B2A" w14:textId="77777777" w:rsidR="00206502" w:rsidRDefault="00206502" w:rsidP="00EB6E35"/>
    <w:p w14:paraId="47F5F598" w14:textId="27F55E7F" w:rsidR="00206502" w:rsidRDefault="00206502" w:rsidP="00EB6E35">
      <w:bookmarkStart w:id="22" w:name="Textbox"/>
      <w:bookmarkEnd w:id="22"/>
      <w:r>
        <w:t>Textbox 1.  The caption/title is placed here in a sentence format (capitalization of every word is unnecessary).</w:t>
      </w:r>
    </w:p>
    <w:tbl>
      <w:tblPr>
        <w:tblStyle w:val="ad"/>
        <w:tblW w:w="0" w:type="auto"/>
        <w:tblLook w:val="04A0" w:firstRow="1" w:lastRow="0" w:firstColumn="1" w:lastColumn="0" w:noHBand="0" w:noVBand="1"/>
      </w:tblPr>
      <w:tblGrid>
        <w:gridCol w:w="8630"/>
      </w:tblGrid>
      <w:tr w:rsidR="00206502" w14:paraId="623A14A9" w14:textId="77777777" w:rsidTr="00206502">
        <w:tc>
          <w:tcPr>
            <w:tcW w:w="8856" w:type="dxa"/>
          </w:tcPr>
          <w:p w14:paraId="071DD974" w14:textId="5214E847" w:rsidR="00206502" w:rsidRDefault="00206502" w:rsidP="00206502">
            <w:pPr>
              <w:pStyle w:val="aa"/>
              <w:numPr>
                <w:ilvl w:val="0"/>
                <w:numId w:val="2"/>
              </w:numPr>
              <w:ind w:left="426"/>
            </w:pPr>
            <w:r>
              <w:t>The formatting is actually a 1x1 Table, not an actual “textbox”.</w:t>
            </w:r>
          </w:p>
          <w:p w14:paraId="70DA97D4" w14:textId="45171D13" w:rsidR="00206502" w:rsidRDefault="00206502" w:rsidP="00206502">
            <w:pPr>
              <w:pStyle w:val="aa"/>
              <w:numPr>
                <w:ilvl w:val="0"/>
                <w:numId w:val="2"/>
              </w:numPr>
              <w:ind w:left="426"/>
            </w:pPr>
            <w:r>
              <w:t>Textboxes have no footnotes.</w:t>
            </w:r>
          </w:p>
          <w:p w14:paraId="20A482C9" w14:textId="071FE04F" w:rsidR="00206502" w:rsidRDefault="00206502" w:rsidP="00206502">
            <w:pPr>
              <w:pStyle w:val="aa"/>
              <w:numPr>
                <w:ilvl w:val="0"/>
                <w:numId w:val="2"/>
              </w:numPr>
              <w:ind w:left="426"/>
            </w:pPr>
            <w:r>
              <w:t xml:space="preserve"> </w:t>
            </w:r>
            <w:r w:rsidR="00DB7ECA">
              <w:t>Bullet points or numbered lists are allowed in textboxes.</w:t>
            </w:r>
          </w:p>
        </w:tc>
      </w:tr>
    </w:tbl>
    <w:p w14:paraId="0B36FC97" w14:textId="77777777" w:rsidR="00206502" w:rsidRDefault="00206502" w:rsidP="00EB6E35"/>
    <w:p w14:paraId="3B5F34FF" w14:textId="77777777" w:rsidR="00FF4961" w:rsidRDefault="00FF4961" w:rsidP="00EB6E35"/>
    <w:p w14:paraId="446EFB26" w14:textId="768B4C40" w:rsidR="00FF4961" w:rsidRPr="00E435C7" w:rsidRDefault="00FF4961" w:rsidP="00EB6E35">
      <w:pPr>
        <w:rPr>
          <w:vertAlign w:val="superscript"/>
        </w:rPr>
      </w:pPr>
      <w:bookmarkStart w:id="23" w:name="Table"/>
      <w:bookmarkEnd w:id="23"/>
      <w:commentRangeStart w:id="24"/>
      <w:r>
        <w:t>Table</w:t>
      </w:r>
      <w:r w:rsidR="00206502">
        <w:t xml:space="preserve"> 1.</w:t>
      </w:r>
      <w:commentRangeEnd w:id="24"/>
      <w:r w:rsidR="00E60C0C">
        <w:rPr>
          <w:rStyle w:val="a3"/>
        </w:rPr>
        <w:commentReference w:id="24"/>
      </w:r>
      <w:r w:rsidR="00206502">
        <w:t xml:space="preserve"> The table caption/title is placed</w:t>
      </w:r>
      <w:r>
        <w:t xml:space="preserve"> here</w:t>
      </w:r>
      <w:r w:rsidR="00206502">
        <w:t xml:space="preserve"> in a sentence format (capitalization of every word is unnecessary</w:t>
      </w:r>
      <w:proofErr w:type="gramStart"/>
      <w:r w:rsidR="00206502">
        <w:t>)</w:t>
      </w:r>
      <w:r>
        <w:t>.</w:t>
      </w:r>
      <w:r w:rsidR="00E435C7">
        <w:rPr>
          <w:vertAlign w:val="superscript"/>
        </w:rPr>
        <w:t>a</w:t>
      </w:r>
      <w:proofErr w:type="gramEnd"/>
      <w:r w:rsidR="003320AC">
        <w:rPr>
          <w:vertAlign w:val="superscript"/>
        </w:rPr>
        <w:t>-</w:t>
      </w:r>
      <w:r w:rsidR="00A6168A">
        <w:rPr>
          <w:vertAlign w:val="superscript"/>
        </w:rPr>
        <w:t>e</w:t>
      </w:r>
    </w:p>
    <w:tbl>
      <w:tblPr>
        <w:tblStyle w:val="ad"/>
        <w:tblW w:w="0" w:type="auto"/>
        <w:tblLook w:val="04A0" w:firstRow="1" w:lastRow="0" w:firstColumn="1" w:lastColumn="0" w:noHBand="0" w:noVBand="1"/>
      </w:tblPr>
      <w:tblGrid>
        <w:gridCol w:w="2198"/>
        <w:gridCol w:w="2143"/>
        <w:gridCol w:w="2143"/>
        <w:gridCol w:w="2146"/>
      </w:tblGrid>
      <w:tr w:rsidR="00F55EE2" w14:paraId="77EABE5B" w14:textId="77777777" w:rsidTr="00F55EE2">
        <w:tc>
          <w:tcPr>
            <w:tcW w:w="2214" w:type="dxa"/>
          </w:tcPr>
          <w:p w14:paraId="3593A459" w14:textId="77777777" w:rsidR="00F55EE2" w:rsidRDefault="00F55EE2" w:rsidP="00EB6E35"/>
        </w:tc>
        <w:tc>
          <w:tcPr>
            <w:tcW w:w="2214" w:type="dxa"/>
          </w:tcPr>
          <w:p w14:paraId="7C14CBE3" w14:textId="23FF3F41" w:rsidR="00F55EE2" w:rsidRDefault="00F55EE2" w:rsidP="00EB6E35">
            <w:r>
              <w:t>Main heading 1</w:t>
            </w:r>
          </w:p>
        </w:tc>
        <w:tc>
          <w:tcPr>
            <w:tcW w:w="2214" w:type="dxa"/>
          </w:tcPr>
          <w:p w14:paraId="44DEBBCD" w14:textId="376F2488" w:rsidR="00F55EE2" w:rsidRDefault="00F55EE2" w:rsidP="00EB6E35">
            <w:r>
              <w:t>Main heading 1</w:t>
            </w:r>
          </w:p>
        </w:tc>
        <w:tc>
          <w:tcPr>
            <w:tcW w:w="2214" w:type="dxa"/>
          </w:tcPr>
          <w:p w14:paraId="2FD77686" w14:textId="59BAEA26" w:rsidR="00F55EE2" w:rsidRDefault="00F55EE2" w:rsidP="00EB6E35">
            <w:r>
              <w:t>Main heading 1</w:t>
            </w:r>
          </w:p>
        </w:tc>
      </w:tr>
      <w:tr w:rsidR="00F55EE2" w14:paraId="271FE319" w14:textId="77777777" w:rsidTr="00F55EE2">
        <w:tc>
          <w:tcPr>
            <w:tcW w:w="2214" w:type="dxa"/>
          </w:tcPr>
          <w:p w14:paraId="0395946F" w14:textId="77777777" w:rsidR="00F55EE2" w:rsidRDefault="00F55EE2" w:rsidP="00EB6E35"/>
        </w:tc>
        <w:tc>
          <w:tcPr>
            <w:tcW w:w="2214" w:type="dxa"/>
          </w:tcPr>
          <w:p w14:paraId="1C6C250B" w14:textId="122A69F9" w:rsidR="00F55EE2" w:rsidRDefault="00F55EE2" w:rsidP="00EB6E35">
            <w:r>
              <w:t>Main heading 2</w:t>
            </w:r>
          </w:p>
        </w:tc>
        <w:tc>
          <w:tcPr>
            <w:tcW w:w="2214" w:type="dxa"/>
          </w:tcPr>
          <w:p w14:paraId="7BD5CBBE" w14:textId="3DD949B3" w:rsidR="00F55EE2" w:rsidRDefault="00F55EE2" w:rsidP="00EB6E35">
            <w:r>
              <w:t>Main heading 2</w:t>
            </w:r>
          </w:p>
        </w:tc>
        <w:tc>
          <w:tcPr>
            <w:tcW w:w="2214" w:type="dxa"/>
          </w:tcPr>
          <w:p w14:paraId="53F6336E" w14:textId="72B58699" w:rsidR="00F55EE2" w:rsidRDefault="00F55EE2" w:rsidP="00EB6E35">
            <w:commentRangeStart w:id="25"/>
            <w:r>
              <w:t>Main heading 2</w:t>
            </w:r>
            <w:commentRangeEnd w:id="25"/>
            <w:r w:rsidR="00ED0BE8">
              <w:rPr>
                <w:rStyle w:val="a3"/>
              </w:rPr>
              <w:commentReference w:id="25"/>
            </w:r>
          </w:p>
        </w:tc>
      </w:tr>
      <w:tr w:rsidR="00E3402F" w14:paraId="205CAC87" w14:textId="77777777" w:rsidTr="00F55EE2">
        <w:tc>
          <w:tcPr>
            <w:tcW w:w="2214" w:type="dxa"/>
          </w:tcPr>
          <w:p w14:paraId="75712464" w14:textId="77777777" w:rsidR="00E3402F" w:rsidRDefault="00E3402F" w:rsidP="00EB6E35">
            <w:commentRangeStart w:id="26"/>
          </w:p>
        </w:tc>
        <w:tc>
          <w:tcPr>
            <w:tcW w:w="2214" w:type="dxa"/>
          </w:tcPr>
          <w:p w14:paraId="108E02AC" w14:textId="77777777" w:rsidR="00E3402F" w:rsidRDefault="00E3402F" w:rsidP="00EB6E35"/>
        </w:tc>
        <w:tc>
          <w:tcPr>
            <w:tcW w:w="2214" w:type="dxa"/>
          </w:tcPr>
          <w:p w14:paraId="33093B28" w14:textId="77777777" w:rsidR="00E3402F" w:rsidRDefault="00E3402F" w:rsidP="00EB6E35"/>
        </w:tc>
        <w:commentRangeEnd w:id="26"/>
        <w:tc>
          <w:tcPr>
            <w:tcW w:w="2214" w:type="dxa"/>
          </w:tcPr>
          <w:p w14:paraId="042F29A1" w14:textId="77777777" w:rsidR="00E3402F" w:rsidRDefault="00E3402F" w:rsidP="00EB6E35">
            <w:r>
              <w:rPr>
                <w:rStyle w:val="a3"/>
              </w:rPr>
              <w:commentReference w:id="26"/>
            </w:r>
          </w:p>
        </w:tc>
      </w:tr>
      <w:tr w:rsidR="00F55EE2" w14:paraId="5DE5EA6E" w14:textId="77777777" w:rsidTr="00F55EE2">
        <w:tc>
          <w:tcPr>
            <w:tcW w:w="2214" w:type="dxa"/>
          </w:tcPr>
          <w:p w14:paraId="0D57EB49" w14:textId="448AE196" w:rsidR="00F55EE2" w:rsidRPr="00ED0BE8" w:rsidRDefault="00ED0BE8" w:rsidP="00EB6E35">
            <w:pPr>
              <w:rPr>
                <w:b/>
              </w:rPr>
            </w:pPr>
            <w:commentRangeStart w:id="27"/>
            <w:r>
              <w:rPr>
                <w:b/>
              </w:rPr>
              <w:t>Subheading</w:t>
            </w:r>
            <w:commentRangeEnd w:id="27"/>
            <w:r w:rsidR="00513FDA">
              <w:rPr>
                <w:rStyle w:val="a3"/>
              </w:rPr>
              <w:commentReference w:id="27"/>
            </w:r>
          </w:p>
        </w:tc>
        <w:tc>
          <w:tcPr>
            <w:tcW w:w="2214" w:type="dxa"/>
          </w:tcPr>
          <w:p w14:paraId="00EA01A7" w14:textId="77777777" w:rsidR="00F55EE2" w:rsidRDefault="00F55EE2" w:rsidP="00EB6E35"/>
        </w:tc>
        <w:tc>
          <w:tcPr>
            <w:tcW w:w="2214" w:type="dxa"/>
          </w:tcPr>
          <w:p w14:paraId="2C4E04A3" w14:textId="77777777" w:rsidR="00F55EE2" w:rsidRDefault="00F55EE2" w:rsidP="00EB6E35"/>
        </w:tc>
        <w:tc>
          <w:tcPr>
            <w:tcW w:w="2214" w:type="dxa"/>
          </w:tcPr>
          <w:p w14:paraId="4814B80F" w14:textId="77777777" w:rsidR="00F55EE2" w:rsidRDefault="00F55EE2" w:rsidP="00EB6E35"/>
        </w:tc>
      </w:tr>
      <w:tr w:rsidR="00F55EE2" w14:paraId="0EDD58E5" w14:textId="77777777" w:rsidTr="00F55EE2">
        <w:tc>
          <w:tcPr>
            <w:tcW w:w="2214" w:type="dxa"/>
          </w:tcPr>
          <w:p w14:paraId="585F7159" w14:textId="1EFD22B8" w:rsidR="00F55EE2" w:rsidRDefault="00ED0BE8" w:rsidP="00EB6E35">
            <w:commentRangeStart w:id="28"/>
            <w:r>
              <w:t>(leave blank)</w:t>
            </w:r>
            <w:commentRangeEnd w:id="28"/>
            <w:r w:rsidR="005F1BDE">
              <w:rPr>
                <w:rStyle w:val="a3"/>
              </w:rPr>
              <w:commentReference w:id="28"/>
            </w:r>
          </w:p>
        </w:tc>
        <w:tc>
          <w:tcPr>
            <w:tcW w:w="2214" w:type="dxa"/>
          </w:tcPr>
          <w:p w14:paraId="608C590B" w14:textId="70299D8B" w:rsidR="00F55EE2" w:rsidRDefault="00ED0BE8" w:rsidP="00EB6E35">
            <w:commentRangeStart w:id="29"/>
            <w:r>
              <w:t>data</w:t>
            </w:r>
          </w:p>
        </w:tc>
        <w:tc>
          <w:tcPr>
            <w:tcW w:w="2214" w:type="dxa"/>
          </w:tcPr>
          <w:p w14:paraId="0340E28D" w14:textId="078DE040" w:rsidR="00F55EE2" w:rsidRDefault="00ED0BE8" w:rsidP="00EB6E35">
            <w:r>
              <w:t>data</w:t>
            </w:r>
          </w:p>
        </w:tc>
        <w:tc>
          <w:tcPr>
            <w:tcW w:w="2214" w:type="dxa"/>
          </w:tcPr>
          <w:p w14:paraId="6B3FEFBF" w14:textId="68E0A960" w:rsidR="00F55EE2" w:rsidRDefault="00ED0BE8" w:rsidP="00EB6E35">
            <w:r>
              <w:t>data</w:t>
            </w:r>
            <w:commentRangeEnd w:id="29"/>
            <w:r w:rsidR="00344770">
              <w:rPr>
                <w:rStyle w:val="a3"/>
              </w:rPr>
              <w:commentReference w:id="29"/>
            </w:r>
          </w:p>
        </w:tc>
      </w:tr>
      <w:tr w:rsidR="00F55EE2" w14:paraId="72A76789" w14:textId="77777777" w:rsidTr="00F55EE2">
        <w:tc>
          <w:tcPr>
            <w:tcW w:w="2214" w:type="dxa"/>
          </w:tcPr>
          <w:p w14:paraId="5CA7FFF6" w14:textId="3DBB6298" w:rsidR="00F55EE2" w:rsidRDefault="00330F8D" w:rsidP="00EB6E35">
            <w:r>
              <w:t>(leave blank)</w:t>
            </w:r>
          </w:p>
        </w:tc>
        <w:tc>
          <w:tcPr>
            <w:tcW w:w="2214" w:type="dxa"/>
          </w:tcPr>
          <w:p w14:paraId="3413781B" w14:textId="58C22A1F" w:rsidR="00F55EE2" w:rsidRDefault="00330F8D" w:rsidP="00EB6E35">
            <w:r>
              <w:t>data</w:t>
            </w:r>
          </w:p>
        </w:tc>
        <w:tc>
          <w:tcPr>
            <w:tcW w:w="2214" w:type="dxa"/>
          </w:tcPr>
          <w:p w14:paraId="69F36153" w14:textId="2BD6DD5A" w:rsidR="00F55EE2" w:rsidRDefault="00330F8D" w:rsidP="00EB6E35">
            <w:r>
              <w:t>data</w:t>
            </w:r>
          </w:p>
        </w:tc>
        <w:tc>
          <w:tcPr>
            <w:tcW w:w="2214" w:type="dxa"/>
          </w:tcPr>
          <w:p w14:paraId="38E98BDD" w14:textId="6CF6835C" w:rsidR="00F55EE2" w:rsidRDefault="00330F8D" w:rsidP="00EB6E35">
            <w:r>
              <w:t>data</w:t>
            </w:r>
          </w:p>
        </w:tc>
      </w:tr>
      <w:tr w:rsidR="00330F8D" w14:paraId="4923017F" w14:textId="77777777" w:rsidTr="00F55EE2">
        <w:tc>
          <w:tcPr>
            <w:tcW w:w="2214" w:type="dxa"/>
          </w:tcPr>
          <w:p w14:paraId="1B3BF333" w14:textId="47AE4759" w:rsidR="00330F8D" w:rsidRDefault="00330F8D" w:rsidP="00EB6E35">
            <w:r>
              <w:rPr>
                <w:b/>
              </w:rPr>
              <w:t>Subheading</w:t>
            </w:r>
          </w:p>
        </w:tc>
        <w:tc>
          <w:tcPr>
            <w:tcW w:w="2214" w:type="dxa"/>
          </w:tcPr>
          <w:p w14:paraId="65EDABE4" w14:textId="77777777" w:rsidR="00330F8D" w:rsidRDefault="00330F8D" w:rsidP="00EB6E35"/>
        </w:tc>
        <w:tc>
          <w:tcPr>
            <w:tcW w:w="2214" w:type="dxa"/>
          </w:tcPr>
          <w:p w14:paraId="69E824CA" w14:textId="77777777" w:rsidR="00330F8D" w:rsidRDefault="00330F8D" w:rsidP="00EB6E35"/>
        </w:tc>
        <w:tc>
          <w:tcPr>
            <w:tcW w:w="2214" w:type="dxa"/>
          </w:tcPr>
          <w:p w14:paraId="09D846DB" w14:textId="4505757B" w:rsidR="00330F8D" w:rsidRDefault="00330F8D" w:rsidP="00EB6E35">
            <w:r>
              <w:rPr>
                <w:rStyle w:val="a3"/>
              </w:rPr>
              <w:annotationRef/>
            </w:r>
          </w:p>
        </w:tc>
      </w:tr>
      <w:tr w:rsidR="00330F8D" w14:paraId="4B680148" w14:textId="77777777" w:rsidTr="00F55EE2">
        <w:tc>
          <w:tcPr>
            <w:tcW w:w="2214" w:type="dxa"/>
          </w:tcPr>
          <w:p w14:paraId="5EFD38FB" w14:textId="1C84BA9D" w:rsidR="00330F8D" w:rsidRDefault="00330F8D" w:rsidP="00EB6E35">
            <w:r>
              <w:t>(leave blank)</w:t>
            </w:r>
          </w:p>
        </w:tc>
        <w:tc>
          <w:tcPr>
            <w:tcW w:w="2214" w:type="dxa"/>
          </w:tcPr>
          <w:p w14:paraId="337FD8D7" w14:textId="2AF7E5FD" w:rsidR="00330F8D" w:rsidRDefault="00330F8D" w:rsidP="00EB6E35">
            <w:r>
              <w:t>data</w:t>
            </w:r>
          </w:p>
        </w:tc>
        <w:tc>
          <w:tcPr>
            <w:tcW w:w="2214" w:type="dxa"/>
          </w:tcPr>
          <w:p w14:paraId="4AAE79E9" w14:textId="033EE34C" w:rsidR="00330F8D" w:rsidRDefault="00330F8D" w:rsidP="00EB6E35">
            <w:r>
              <w:t>data</w:t>
            </w:r>
          </w:p>
        </w:tc>
        <w:tc>
          <w:tcPr>
            <w:tcW w:w="2214" w:type="dxa"/>
          </w:tcPr>
          <w:p w14:paraId="2287B644" w14:textId="1EA2798F" w:rsidR="00330F8D" w:rsidRDefault="00330F8D" w:rsidP="00EB6E35">
            <w:r>
              <w:t>data</w:t>
            </w:r>
          </w:p>
        </w:tc>
      </w:tr>
      <w:tr w:rsidR="00330F8D" w14:paraId="5BD84A8C" w14:textId="77777777" w:rsidTr="00F55EE2">
        <w:tc>
          <w:tcPr>
            <w:tcW w:w="2214" w:type="dxa"/>
          </w:tcPr>
          <w:p w14:paraId="3A363942" w14:textId="13B0C430" w:rsidR="00330F8D" w:rsidRDefault="00330F8D" w:rsidP="00EB6E35">
            <w:r>
              <w:t>(leave blank)</w:t>
            </w:r>
          </w:p>
        </w:tc>
        <w:tc>
          <w:tcPr>
            <w:tcW w:w="2214" w:type="dxa"/>
          </w:tcPr>
          <w:p w14:paraId="4D3F645B" w14:textId="7F632B6B" w:rsidR="00330F8D" w:rsidRDefault="00330F8D" w:rsidP="00EB6E35">
            <w:r>
              <w:t>data</w:t>
            </w:r>
          </w:p>
        </w:tc>
        <w:tc>
          <w:tcPr>
            <w:tcW w:w="2214" w:type="dxa"/>
          </w:tcPr>
          <w:p w14:paraId="13F9C68F" w14:textId="1A859ABD" w:rsidR="00330F8D" w:rsidRDefault="00330F8D" w:rsidP="00EB6E35">
            <w:r>
              <w:t>data</w:t>
            </w:r>
          </w:p>
        </w:tc>
        <w:tc>
          <w:tcPr>
            <w:tcW w:w="2214" w:type="dxa"/>
          </w:tcPr>
          <w:p w14:paraId="70432B12" w14:textId="128E09AC" w:rsidR="00330F8D" w:rsidRDefault="00330F8D" w:rsidP="00EB6E35">
            <w:r>
              <w:t>data</w:t>
            </w:r>
          </w:p>
        </w:tc>
      </w:tr>
      <w:tr w:rsidR="00330F8D" w14:paraId="5983ED51" w14:textId="77777777" w:rsidTr="00F55EE2">
        <w:tc>
          <w:tcPr>
            <w:tcW w:w="2214" w:type="dxa"/>
          </w:tcPr>
          <w:p w14:paraId="738DF367" w14:textId="76A41906" w:rsidR="00330F8D" w:rsidRDefault="00330F8D" w:rsidP="00EB6E35">
            <w:r>
              <w:rPr>
                <w:b/>
              </w:rPr>
              <w:t>Subheading</w:t>
            </w:r>
          </w:p>
        </w:tc>
        <w:tc>
          <w:tcPr>
            <w:tcW w:w="2214" w:type="dxa"/>
          </w:tcPr>
          <w:p w14:paraId="27BFA803" w14:textId="77777777" w:rsidR="00330F8D" w:rsidRDefault="00330F8D" w:rsidP="00EB6E35"/>
        </w:tc>
        <w:tc>
          <w:tcPr>
            <w:tcW w:w="2214" w:type="dxa"/>
          </w:tcPr>
          <w:p w14:paraId="7E9D3CA6" w14:textId="77777777" w:rsidR="00330F8D" w:rsidRDefault="00330F8D" w:rsidP="00EB6E35"/>
        </w:tc>
        <w:tc>
          <w:tcPr>
            <w:tcW w:w="2214" w:type="dxa"/>
          </w:tcPr>
          <w:p w14:paraId="712CAA08" w14:textId="71204CCC" w:rsidR="00330F8D" w:rsidRDefault="00330F8D" w:rsidP="00EB6E35"/>
        </w:tc>
      </w:tr>
      <w:tr w:rsidR="00330F8D" w14:paraId="2B293E51" w14:textId="77777777" w:rsidTr="00F55EE2">
        <w:tc>
          <w:tcPr>
            <w:tcW w:w="2214" w:type="dxa"/>
          </w:tcPr>
          <w:p w14:paraId="0CA22E76" w14:textId="68487AB9" w:rsidR="00330F8D" w:rsidRDefault="00330F8D" w:rsidP="00EB6E35">
            <w:pPr>
              <w:rPr>
                <w:b/>
              </w:rPr>
            </w:pPr>
            <w:r>
              <w:t>(leave blank)</w:t>
            </w:r>
          </w:p>
        </w:tc>
        <w:tc>
          <w:tcPr>
            <w:tcW w:w="2214" w:type="dxa"/>
          </w:tcPr>
          <w:p w14:paraId="44DD1BA4" w14:textId="3F98E81E" w:rsidR="00330F8D" w:rsidRDefault="00330F8D" w:rsidP="00EB6E35">
            <w:r>
              <w:t>data</w:t>
            </w:r>
          </w:p>
        </w:tc>
        <w:tc>
          <w:tcPr>
            <w:tcW w:w="2214" w:type="dxa"/>
          </w:tcPr>
          <w:p w14:paraId="717A33F3" w14:textId="680DA9BA" w:rsidR="00330F8D" w:rsidRDefault="00330F8D" w:rsidP="00EB6E35">
            <w:r>
              <w:t>data</w:t>
            </w:r>
          </w:p>
        </w:tc>
        <w:tc>
          <w:tcPr>
            <w:tcW w:w="2214" w:type="dxa"/>
          </w:tcPr>
          <w:p w14:paraId="7827D527" w14:textId="6F3534CF" w:rsidR="00330F8D" w:rsidRDefault="00330F8D" w:rsidP="00EB6E35">
            <w:pPr>
              <w:rPr>
                <w:rStyle w:val="a3"/>
              </w:rPr>
            </w:pPr>
            <w:r>
              <w:t>data</w:t>
            </w:r>
          </w:p>
        </w:tc>
      </w:tr>
      <w:tr w:rsidR="00330F8D" w14:paraId="30270504" w14:textId="77777777" w:rsidTr="00F55EE2">
        <w:tc>
          <w:tcPr>
            <w:tcW w:w="2214" w:type="dxa"/>
          </w:tcPr>
          <w:p w14:paraId="3AF8AD71" w14:textId="63F84989" w:rsidR="00330F8D" w:rsidRDefault="00330F8D" w:rsidP="00EB6E35">
            <w:r>
              <w:t>(leave blank)</w:t>
            </w:r>
          </w:p>
        </w:tc>
        <w:tc>
          <w:tcPr>
            <w:tcW w:w="2214" w:type="dxa"/>
          </w:tcPr>
          <w:p w14:paraId="7122960C" w14:textId="4729F9DD" w:rsidR="00330F8D" w:rsidRDefault="00330F8D" w:rsidP="00EB6E35">
            <w:r>
              <w:t>data</w:t>
            </w:r>
          </w:p>
        </w:tc>
        <w:tc>
          <w:tcPr>
            <w:tcW w:w="2214" w:type="dxa"/>
          </w:tcPr>
          <w:p w14:paraId="56E34DEF" w14:textId="30637F1C" w:rsidR="00330F8D" w:rsidRDefault="00330F8D" w:rsidP="00EB6E35">
            <w:r>
              <w:t>data</w:t>
            </w:r>
          </w:p>
        </w:tc>
        <w:tc>
          <w:tcPr>
            <w:tcW w:w="2214" w:type="dxa"/>
          </w:tcPr>
          <w:p w14:paraId="6931A22A" w14:textId="74101741" w:rsidR="00330F8D" w:rsidRDefault="00330F8D" w:rsidP="00EB6E35">
            <w:r>
              <w:t>data</w:t>
            </w:r>
          </w:p>
        </w:tc>
      </w:tr>
    </w:tbl>
    <w:p w14:paraId="70A5AC41" w14:textId="48FC255E" w:rsidR="00FF4961" w:rsidRDefault="00E435C7" w:rsidP="00EB6E35">
      <w:bookmarkStart w:id="30" w:name="Footnotes"/>
      <w:bookmarkEnd w:id="30"/>
      <w:proofErr w:type="spellStart"/>
      <w:r>
        <w:rPr>
          <w:vertAlign w:val="superscript"/>
        </w:rPr>
        <w:t>a</w:t>
      </w:r>
      <w:r>
        <w:t>Not</w:t>
      </w:r>
      <w:proofErr w:type="spellEnd"/>
      <w:r>
        <w:t xml:space="preserve"> all elements are necessary for every table, simply omit the irrelevant sections for your table and keep the formatting of the rest. For further details, please refer to the main Instructions for Authors of JMIR document.</w:t>
      </w:r>
    </w:p>
    <w:p w14:paraId="5580AAFB" w14:textId="1F045EA4" w:rsidR="00FD5790" w:rsidRDefault="00FD5790" w:rsidP="00EB6E35">
      <w:proofErr w:type="spellStart"/>
      <w:r>
        <w:rPr>
          <w:vertAlign w:val="superscript"/>
        </w:rPr>
        <w:t>b</w:t>
      </w:r>
      <w:r w:rsidR="009F67D4">
        <w:t>F</w:t>
      </w:r>
      <w:r>
        <w:t>ootnotes</w:t>
      </w:r>
      <w:proofErr w:type="spellEnd"/>
      <w:r>
        <w:t xml:space="preserve"> are labeled in superscript </w:t>
      </w:r>
      <w:proofErr w:type="gramStart"/>
      <w:r>
        <w:t>lower case</w:t>
      </w:r>
      <w:proofErr w:type="gramEnd"/>
      <w:r>
        <w:t xml:space="preserve"> a-z.</w:t>
      </w:r>
      <w:r w:rsidR="003320AC">
        <w:t xml:space="preserve"> Other symbols are not used.</w:t>
      </w:r>
    </w:p>
    <w:p w14:paraId="2260966D" w14:textId="2AAA871E" w:rsidR="003320AC" w:rsidRDefault="003320AC" w:rsidP="00EB6E35">
      <w:proofErr w:type="spellStart"/>
      <w:r>
        <w:rPr>
          <w:vertAlign w:val="superscript"/>
        </w:rPr>
        <w:t>c</w:t>
      </w:r>
      <w:r w:rsidR="009F67D4">
        <w:t>Astericks</w:t>
      </w:r>
      <w:proofErr w:type="spellEnd"/>
      <w:r w:rsidR="009F67D4">
        <w:t xml:space="preserve"> (*) can only be used if exact </w:t>
      </w:r>
      <w:r w:rsidR="009F67D4">
        <w:rPr>
          <w:i/>
        </w:rPr>
        <w:t>P</w:t>
      </w:r>
      <w:r w:rsidR="009F67D4">
        <w:t xml:space="preserve"> values cannot be provided for a specific reason, and are listed after the superscript a-z footnotes.</w:t>
      </w:r>
    </w:p>
    <w:p w14:paraId="7C1853C3" w14:textId="6B743376" w:rsidR="00214B40" w:rsidRDefault="00214B40" w:rsidP="00EB6E35">
      <w:proofErr w:type="spellStart"/>
      <w:r>
        <w:rPr>
          <w:vertAlign w:val="superscript"/>
        </w:rPr>
        <w:t>d</w:t>
      </w:r>
      <w:r w:rsidR="00CF6CCD">
        <w:t>please</w:t>
      </w:r>
      <w:proofErr w:type="spellEnd"/>
      <w:r w:rsidR="00CF6CCD">
        <w:t xml:space="preserve"> be conscious of the overall width of the table.  Tables will be automatically fitted/resized to the width of a </w:t>
      </w:r>
      <w:r w:rsidR="00E126B5">
        <w:t xml:space="preserve">US Letter Small page </w:t>
      </w:r>
      <w:r w:rsidR="00CF6CCD">
        <w:t>in portrait configuration during typesetting.</w:t>
      </w:r>
      <w:r w:rsidR="00094896">
        <w:t xml:space="preserve"> Overcrowded Tables or Tables that are too crowded WILL look squished, and should be avoided if possible.</w:t>
      </w:r>
    </w:p>
    <w:p w14:paraId="2FFB354B" w14:textId="11278167" w:rsidR="00030551" w:rsidRDefault="00030551" w:rsidP="00EB6E35">
      <w:proofErr w:type="spellStart"/>
      <w:r>
        <w:rPr>
          <w:vertAlign w:val="superscript"/>
        </w:rPr>
        <w:t>e</w:t>
      </w:r>
      <w:r>
        <w:t>longer</w:t>
      </w:r>
      <w:proofErr w:type="spellEnd"/>
      <w:r>
        <w:t xml:space="preserve"> headings can be abridged within the Table, with a full explanation in a footnote. </w:t>
      </w:r>
    </w:p>
    <w:p w14:paraId="4C30F148" w14:textId="77777777" w:rsidR="00107C2E" w:rsidRDefault="00107C2E" w:rsidP="00EB6E35"/>
    <w:p w14:paraId="0CA54561" w14:textId="23D84E89" w:rsidR="00107C2E" w:rsidRDefault="00107C2E" w:rsidP="00EB6E35">
      <w:bookmarkStart w:id="31" w:name="Figure"/>
      <w:bookmarkEnd w:id="31"/>
      <w:r>
        <w:t>Figure 1. Captions/titles are inserted online.  Try to use Times New Roman for text within the Figure to match the font of the final typeset manuscript when possible.</w:t>
      </w:r>
      <w:r w:rsidR="00DC3980">
        <w:t xml:space="preserve"> These should be .jpeg or .</w:t>
      </w:r>
      <w:proofErr w:type="spellStart"/>
      <w:r w:rsidR="00DC3980">
        <w:t>png</w:t>
      </w:r>
      <w:proofErr w:type="spellEnd"/>
      <w:r w:rsidR="00DC3980">
        <w:t xml:space="preserve"> files. Please prepare Figures with good resolution – Figures that are predominantly graphics/pictures should have dpi close to 300, while those that are text-dominant can have lower resolution (usually dpi 200).</w:t>
      </w:r>
      <w:r w:rsidR="007765CE">
        <w:t xml:space="preserve"> Try to use combinations of color and symbols/line styles to define and refer to different </w:t>
      </w:r>
      <w:r w:rsidR="007765CE">
        <w:lastRenderedPageBreak/>
        <w:t>categories.  This will help with readability if Figures are printed/viewed in black and white.</w:t>
      </w:r>
    </w:p>
    <w:p w14:paraId="3C49972A" w14:textId="6E390557" w:rsidR="00AD2AC6" w:rsidRDefault="00AD2AC6" w:rsidP="00EB6E35"/>
    <w:p w14:paraId="5CF1EEE4" w14:textId="2D0AC8F2" w:rsidR="00AD2AC6" w:rsidRDefault="00AD2AC6" w:rsidP="00AD2AC6">
      <w:r>
        <w:t>The analysis of heat-clearing prescriptions is shown in Figure 9.</w:t>
      </w:r>
      <w:r w:rsidR="00BC0DB3">
        <w:t xml:space="preserve"> </w:t>
      </w:r>
      <w:r>
        <w:rPr>
          <w:rFonts w:hint="eastAsia"/>
        </w:rPr>
        <w:t xml:space="preserve">The TCM expert was interested in </w:t>
      </w:r>
      <w:proofErr w:type="spellStart"/>
      <w:r>
        <w:rPr>
          <w:rFonts w:hint="eastAsia"/>
        </w:rPr>
        <w:t>Sanhuang</w:t>
      </w:r>
      <w:proofErr w:type="spellEnd"/>
      <w:r>
        <w:rPr>
          <w:rFonts w:hint="eastAsia"/>
        </w:rPr>
        <w:t xml:space="preserve"> (</w:t>
      </w:r>
      <w:proofErr w:type="spellStart"/>
      <w:r>
        <w:rPr>
          <w:rFonts w:hint="eastAsia"/>
        </w:rPr>
        <w:t>三黄</w:t>
      </w:r>
      <w:proofErr w:type="spellEnd"/>
      <w:r>
        <w:rPr>
          <w:rFonts w:hint="eastAsia"/>
        </w:rPr>
        <w:t xml:space="preserve">): </w:t>
      </w:r>
      <w:proofErr w:type="spellStart"/>
      <w:r>
        <w:rPr>
          <w:rFonts w:hint="eastAsia"/>
        </w:rPr>
        <w:t>Huanglian</w:t>
      </w:r>
      <w:proofErr w:type="spellEnd"/>
      <w:r>
        <w:rPr>
          <w:rFonts w:hint="eastAsia"/>
        </w:rPr>
        <w:t xml:space="preserve"> (</w:t>
      </w:r>
      <w:r>
        <w:rPr>
          <w:rFonts w:hint="eastAsia"/>
        </w:rPr>
        <w:t>黄</w:t>
      </w:r>
      <w:r>
        <w:rPr>
          <w:rFonts w:ascii="微软雅黑" w:eastAsia="微软雅黑" w:hAnsi="微软雅黑" w:cs="微软雅黑" w:hint="eastAsia"/>
        </w:rPr>
        <w:t>连</w:t>
      </w:r>
      <w:r>
        <w:t xml:space="preserve">), </w:t>
      </w:r>
      <w:proofErr w:type="spellStart"/>
      <w:r>
        <w:t>Huangqin</w:t>
      </w:r>
      <w:proofErr w:type="spellEnd"/>
      <w:r>
        <w:t xml:space="preserve"> (</w:t>
      </w:r>
      <w:proofErr w:type="spellStart"/>
      <w:r>
        <w:rPr>
          <w:rFonts w:hint="eastAsia"/>
        </w:rPr>
        <w:t>黄芩</w:t>
      </w:r>
      <w:proofErr w:type="spellEnd"/>
      <w:r>
        <w:t xml:space="preserve">) and </w:t>
      </w:r>
      <w:proofErr w:type="spellStart"/>
      <w:r>
        <w:t>Huangbo</w:t>
      </w:r>
      <w:proofErr w:type="spellEnd"/>
      <w:r>
        <w:t xml:space="preserve"> (</w:t>
      </w:r>
      <w:proofErr w:type="spellStart"/>
      <w:r>
        <w:rPr>
          <w:rFonts w:hint="eastAsia"/>
        </w:rPr>
        <w:t>黄柏</w:t>
      </w:r>
      <w:proofErr w:type="spellEnd"/>
      <w:r>
        <w:t>), which is a commonly</w:t>
      </w:r>
      <w:r w:rsidR="00BC0DB3">
        <w:t xml:space="preserve"> </w:t>
      </w:r>
      <w:r>
        <w:t>used medicine combination for clearing heat and detoxification in</w:t>
      </w:r>
      <w:r w:rsidR="00BC0DB3">
        <w:t xml:space="preserve"> </w:t>
      </w:r>
      <w:r>
        <w:t>TCM. The three medicines are relatively close in the medicine view</w:t>
      </w:r>
    </w:p>
    <w:p w14:paraId="4866950B" w14:textId="77777777" w:rsidR="00AD2AC6" w:rsidRDefault="00AD2AC6" w:rsidP="00AD2AC6">
      <w:r>
        <w:t>(Figure 9(left)), and the expert used a lasso to select them. Both</w:t>
      </w:r>
    </w:p>
    <w:p w14:paraId="22709646" w14:textId="77777777" w:rsidR="00AD2AC6" w:rsidRPr="00B514BC" w:rsidRDefault="00AD2AC6" w:rsidP="00AD2AC6">
      <w:proofErr w:type="spellStart"/>
      <w:r>
        <w:t>Huanglian-jiedutang</w:t>
      </w:r>
      <w:proofErr w:type="spellEnd"/>
      <w:r>
        <w:t xml:space="preserve"> (</w:t>
      </w:r>
      <w:proofErr w:type="spellStart"/>
      <w:r>
        <w:rPr>
          <w:rFonts w:hint="eastAsia"/>
        </w:rPr>
        <w:t>黄</w:t>
      </w:r>
      <w:r>
        <w:rPr>
          <w:rFonts w:ascii="微软雅黑" w:eastAsia="微软雅黑" w:hAnsi="微软雅黑" w:cs="微软雅黑" w:hint="eastAsia"/>
        </w:rPr>
        <w:t>连</w:t>
      </w:r>
      <w:r>
        <w:rPr>
          <w:rFonts w:ascii="MS Mincho" w:eastAsia="MS Mincho" w:hAnsi="MS Mincho" w:cs="MS Mincho" w:hint="eastAsia"/>
        </w:rPr>
        <w:t>解毒</w:t>
      </w:r>
      <w:r>
        <w:rPr>
          <w:rFonts w:ascii="微软雅黑" w:eastAsia="微软雅黑" w:hAnsi="微软雅黑" w:cs="微软雅黑" w:hint="eastAsia"/>
        </w:rPr>
        <w:t>汤</w:t>
      </w:r>
      <w:proofErr w:type="spellEnd"/>
      <w:r>
        <w:t xml:space="preserve">) and </w:t>
      </w:r>
      <w:proofErr w:type="spellStart"/>
      <w:r>
        <w:t>Danggui-liuhuangtang</w:t>
      </w:r>
      <w:proofErr w:type="spellEnd"/>
      <w:r>
        <w:t xml:space="preserve"> (</w:t>
      </w:r>
      <w:r w:rsidRPr="00B514BC">
        <w:t>当</w:t>
      </w:r>
    </w:p>
    <w:p w14:paraId="5441B5A6" w14:textId="77777777" w:rsidR="00AD2AC6" w:rsidRDefault="00AD2AC6" w:rsidP="00AD2AC6">
      <w:proofErr w:type="spellStart"/>
      <w:r w:rsidRPr="00B514BC">
        <w:rPr>
          <w:rFonts w:eastAsia="微软雅黑" w:cs="微软雅黑"/>
        </w:rPr>
        <w:t>归</w:t>
      </w:r>
      <w:r w:rsidRPr="00B514BC">
        <w:rPr>
          <w:rFonts w:eastAsia="MS Mincho" w:cs="MS Mincho"/>
        </w:rPr>
        <w:t>六黄</w:t>
      </w:r>
      <w:r w:rsidRPr="00B514BC">
        <w:rPr>
          <w:rFonts w:eastAsia="微软雅黑" w:cs="微软雅黑"/>
        </w:rPr>
        <w:t>汤</w:t>
      </w:r>
      <w:proofErr w:type="spellEnd"/>
      <w:r>
        <w:t xml:space="preserve">) contain </w:t>
      </w:r>
      <w:proofErr w:type="spellStart"/>
      <w:r>
        <w:t>Sanhuang</w:t>
      </w:r>
      <w:proofErr w:type="spellEnd"/>
      <w:r>
        <w:t xml:space="preserve"> as suggested by the text below. The</w:t>
      </w:r>
    </w:p>
    <w:p w14:paraId="77E28050" w14:textId="77777777" w:rsidR="00AD2AC6" w:rsidRDefault="00AD2AC6" w:rsidP="00AD2AC6">
      <w:r>
        <w:t>expert further examined the formula view (Figure 9(right)) where these</w:t>
      </w:r>
    </w:p>
    <w:p w14:paraId="47616331" w14:textId="77777777" w:rsidR="00AD2AC6" w:rsidRDefault="00AD2AC6" w:rsidP="00AD2AC6">
      <w:r>
        <w:t>two formulas were highlighted. According to the medicine attributes,</w:t>
      </w:r>
    </w:p>
    <w:p w14:paraId="7E271874" w14:textId="77777777" w:rsidR="00AD2AC6" w:rsidRDefault="00AD2AC6" w:rsidP="00AD2AC6">
      <w:r>
        <w:t xml:space="preserve">the function of </w:t>
      </w:r>
      <w:proofErr w:type="spellStart"/>
      <w:r>
        <w:t>Huanglian-jiedutang</w:t>
      </w:r>
      <w:proofErr w:type="spellEnd"/>
      <w:r>
        <w:t xml:space="preserve"> is to clear heat and detoxify. While</w:t>
      </w:r>
    </w:p>
    <w:p w14:paraId="3CE2092F" w14:textId="77777777" w:rsidR="00AD2AC6" w:rsidRDefault="00AD2AC6" w:rsidP="00AD2AC6">
      <w:r>
        <w:t xml:space="preserve">the composition of </w:t>
      </w:r>
      <w:proofErr w:type="spellStart"/>
      <w:r>
        <w:t>Danggui-liuhuangtang</w:t>
      </w:r>
      <w:proofErr w:type="spellEnd"/>
      <w:r>
        <w:t xml:space="preserve"> contains tonic medicines,</w:t>
      </w:r>
    </w:p>
    <w:p w14:paraId="46873168" w14:textId="77777777" w:rsidR="00AD2AC6" w:rsidRDefault="00AD2AC6" w:rsidP="00AD2AC6">
      <w:r>
        <w:t>meaning that in addition to clearing heat and detoxification, it also has</w:t>
      </w:r>
    </w:p>
    <w:p w14:paraId="4B7F3ABF" w14:textId="77777777" w:rsidR="00AD2AC6" w:rsidRDefault="00AD2AC6" w:rsidP="00AD2AC6">
      <w:r>
        <w:t>the effect of nourishing Yin (</w:t>
      </w:r>
      <w:proofErr w:type="spellStart"/>
      <w:r>
        <w:rPr>
          <w:rFonts w:hint="eastAsia"/>
        </w:rPr>
        <w:t>滋阴</w:t>
      </w:r>
      <w:proofErr w:type="spellEnd"/>
      <w:r>
        <w:t>).</w:t>
      </w:r>
    </w:p>
    <w:p w14:paraId="6AFD94AA" w14:textId="77777777" w:rsidR="00AD2AC6" w:rsidRDefault="00AD2AC6" w:rsidP="00AD2AC6">
      <w:r>
        <w:t>The expert also made positive comments on the coloring of</w:t>
      </w:r>
    </w:p>
    <w:p w14:paraId="1D3D3173" w14:textId="77777777" w:rsidR="00AD2AC6" w:rsidRDefault="00AD2AC6" w:rsidP="00AD2AC6">
      <w:r>
        <w:t xml:space="preserve">medicines. For example, </w:t>
      </w:r>
      <w:proofErr w:type="spellStart"/>
      <w:r>
        <w:t>Danggui</w:t>
      </w:r>
      <w:proofErr w:type="spellEnd"/>
      <w:r>
        <w:t xml:space="preserve"> (</w:t>
      </w:r>
      <w:proofErr w:type="spellStart"/>
      <w:r>
        <w:rPr>
          <w:rFonts w:hint="eastAsia"/>
        </w:rPr>
        <w:t>当</w:t>
      </w:r>
      <w:r>
        <w:rPr>
          <w:rFonts w:ascii="微软雅黑" w:eastAsia="微软雅黑" w:hAnsi="微软雅黑" w:cs="微软雅黑" w:hint="eastAsia"/>
        </w:rPr>
        <w:t>归</w:t>
      </w:r>
      <w:proofErr w:type="spellEnd"/>
      <w:r>
        <w:t>) is a blood tonic medicine and</w:t>
      </w:r>
    </w:p>
    <w:p w14:paraId="4F9ECDA3" w14:textId="77777777" w:rsidR="00AD2AC6" w:rsidRDefault="00AD2AC6" w:rsidP="00AD2AC6">
      <w:pPr>
        <w:rPr>
          <w:rFonts w:hint="eastAsia"/>
        </w:rPr>
      </w:pPr>
      <w:r>
        <w:rPr>
          <w:rFonts w:hint="eastAsia"/>
        </w:rPr>
        <w:t xml:space="preserve">corresponds to red. On the other hand, </w:t>
      </w:r>
      <w:proofErr w:type="spellStart"/>
      <w:r>
        <w:rPr>
          <w:rFonts w:hint="eastAsia"/>
        </w:rPr>
        <w:t>Shigao</w:t>
      </w:r>
      <w:proofErr w:type="spellEnd"/>
      <w:r>
        <w:rPr>
          <w:rFonts w:hint="eastAsia"/>
        </w:rPr>
        <w:t xml:space="preserve"> (</w:t>
      </w:r>
      <w:proofErr w:type="spellStart"/>
      <w:r>
        <w:rPr>
          <w:rFonts w:hint="eastAsia"/>
        </w:rPr>
        <w:t>石膏</w:t>
      </w:r>
      <w:proofErr w:type="spellEnd"/>
      <w:r>
        <w:rPr>
          <w:rFonts w:hint="eastAsia"/>
        </w:rPr>
        <w:t>) works on lungs,</w:t>
      </w:r>
    </w:p>
    <w:p w14:paraId="1A43BD49" w14:textId="77777777" w:rsidR="00AD2AC6" w:rsidRDefault="00AD2AC6" w:rsidP="00AD2AC6">
      <w:r>
        <w:t>and is colored white.</w:t>
      </w:r>
    </w:p>
    <w:p w14:paraId="33C14F8B" w14:textId="77777777" w:rsidR="00AD2AC6" w:rsidRDefault="00AD2AC6" w:rsidP="00AD2AC6">
      <w:r>
        <w:t>Overall, the expert thinks that our method is able to clearly dis-</w:t>
      </w:r>
    </w:p>
    <w:p w14:paraId="1A155FEA" w14:textId="77777777" w:rsidR="00AD2AC6" w:rsidRDefault="00AD2AC6" w:rsidP="00AD2AC6">
      <w:r>
        <w:t xml:space="preserve">assemble complex prescriptions and assist the memorization of </w:t>
      </w:r>
      <w:proofErr w:type="gramStart"/>
      <w:r>
        <w:t>their</w:t>
      </w:r>
      <w:bookmarkStart w:id="32" w:name="_GoBack"/>
      <w:bookmarkEnd w:id="32"/>
      <w:proofErr w:type="gramEnd"/>
    </w:p>
    <w:p w14:paraId="410D545F" w14:textId="77777777" w:rsidR="00AD2AC6" w:rsidRDefault="00AD2AC6" w:rsidP="00AD2AC6">
      <w:r>
        <w:t>functionalities. The interactive visual analysis process is new to TCM</w:t>
      </w:r>
    </w:p>
    <w:p w14:paraId="376A9B7A" w14:textId="77777777" w:rsidR="00AD2AC6" w:rsidRDefault="00AD2AC6" w:rsidP="00AD2AC6">
      <w:r>
        <w:t xml:space="preserve">students and experts and </w:t>
      </w:r>
      <w:proofErr w:type="gramStart"/>
      <w:r>
        <w:t>is</w:t>
      </w:r>
      <w:proofErr w:type="gramEnd"/>
      <w:r>
        <w:t xml:space="preserve"> helpful for enhancing their understanding</w:t>
      </w:r>
    </w:p>
    <w:p w14:paraId="0FDB5E6E" w14:textId="77777777" w:rsidR="00AD2AC6" w:rsidRDefault="00AD2AC6" w:rsidP="00AD2AC6">
      <w:r>
        <w:t xml:space="preserve">of formulas composition theories by making and testing their own </w:t>
      </w:r>
      <w:proofErr w:type="spellStart"/>
      <w:r>
        <w:t>hy</w:t>
      </w:r>
      <w:proofErr w:type="spellEnd"/>
      <w:r>
        <w:t>-</w:t>
      </w:r>
    </w:p>
    <w:p w14:paraId="6DC263E5" w14:textId="77777777" w:rsidR="00AD2AC6" w:rsidRDefault="00AD2AC6" w:rsidP="00AD2AC6">
      <w:proofErr w:type="spellStart"/>
      <w:r>
        <w:t>pothesis</w:t>
      </w:r>
      <w:proofErr w:type="spellEnd"/>
      <w:r>
        <w:t>. The color encoding of medicines allows TCM students and</w:t>
      </w:r>
    </w:p>
    <w:p w14:paraId="557F4266" w14:textId="77777777" w:rsidR="00AD2AC6" w:rsidRDefault="00AD2AC6" w:rsidP="00AD2AC6">
      <w:r>
        <w:t>beginners to understand the effect of medicines more intuitively and</w:t>
      </w:r>
    </w:p>
    <w:p w14:paraId="0E2326CA" w14:textId="77777777" w:rsidR="00AD2AC6" w:rsidRDefault="00AD2AC6" w:rsidP="00AD2AC6">
      <w:r>
        <w:t xml:space="preserve">facilitates the memorization. Moreover, the expert suggests that </w:t>
      </w:r>
      <w:proofErr w:type="gramStart"/>
      <w:r>
        <w:t>our</w:t>
      </w:r>
      <w:proofErr w:type="gramEnd"/>
    </w:p>
    <w:p w14:paraId="1C8EC7B4" w14:textId="7593BDCA" w:rsidR="00AD2AC6" w:rsidRPr="00030551" w:rsidRDefault="00AD2AC6" w:rsidP="00AD2AC6">
      <w:r>
        <w:t>method can be extended to a new medical formula design tool.</w:t>
      </w:r>
    </w:p>
    <w:p w14:paraId="7DDE877C" w14:textId="7E1311EB" w:rsidR="00D95E82" w:rsidRDefault="00D95E82" w:rsidP="00D95E82">
      <w:pPr>
        <w:pStyle w:val="2"/>
      </w:pPr>
      <w:bookmarkStart w:id="33" w:name="Discussion"/>
      <w:bookmarkStart w:id="34" w:name="_Discussion_1"/>
      <w:bookmarkEnd w:id="33"/>
      <w:bookmarkEnd w:id="34"/>
      <w:r>
        <w:t>Discussion</w:t>
      </w:r>
    </w:p>
    <w:p w14:paraId="3CA3694B" w14:textId="1F65DA26" w:rsidR="00D95E82" w:rsidRDefault="00D95E82" w:rsidP="00D95E82">
      <w:pPr>
        <w:pStyle w:val="3"/>
      </w:pPr>
      <w:r>
        <w:t>Principal Results</w:t>
      </w:r>
    </w:p>
    <w:p w14:paraId="640B4513" w14:textId="18C61A26" w:rsidR="00D95E82" w:rsidRDefault="00D95E82" w:rsidP="00D95E82">
      <w:pPr>
        <w:pStyle w:val="3"/>
      </w:pPr>
      <w:r>
        <w:t>Limitations</w:t>
      </w:r>
    </w:p>
    <w:p w14:paraId="216E9B07" w14:textId="46BFF3FC" w:rsidR="00D95E82" w:rsidRDefault="00D95E82" w:rsidP="00D95E82">
      <w:pPr>
        <w:pStyle w:val="3"/>
      </w:pPr>
      <w:r>
        <w:t>Comparison with Prior Work</w:t>
      </w:r>
    </w:p>
    <w:p w14:paraId="02E5D8EF" w14:textId="4CFFD600" w:rsidR="00D95E82" w:rsidRDefault="00D95E82" w:rsidP="00D95E82">
      <w:pPr>
        <w:pStyle w:val="3"/>
      </w:pPr>
      <w:r>
        <w:t>Conclusions</w:t>
      </w:r>
    </w:p>
    <w:p w14:paraId="2EAB4840" w14:textId="77777777" w:rsidR="00BC0DB3" w:rsidRDefault="00BC0DB3" w:rsidP="00BC0DB3">
      <w:r>
        <w:t>In this paper, we have introduced a visual analysis method for TCM</w:t>
      </w:r>
    </w:p>
    <w:p w14:paraId="7BFF883A" w14:textId="77777777" w:rsidR="00BC0DB3" w:rsidRDefault="00BC0DB3" w:rsidP="00BC0DB3">
      <w:r>
        <w:t>formulas. Our method supports the visualization of medicine formulas</w:t>
      </w:r>
    </w:p>
    <w:p w14:paraId="4DAA934C" w14:textId="3E6BFE77" w:rsidR="00BC0DB3" w:rsidRDefault="00BC0DB3" w:rsidP="00BC0DB3">
      <w:r>
        <w:t>data as a hierarchy with an icicle plot in a formula view and multidimensional attribute data of medicines are visualized in a dimensionality</w:t>
      </w:r>
      <w:r>
        <w:t xml:space="preserve"> </w:t>
      </w:r>
      <w:r>
        <w:t>reduction-based medicine view. Requirements and design choices of</w:t>
      </w:r>
    </w:p>
    <w:p w14:paraId="23E1AB58" w14:textId="500DEE7A" w:rsidR="00BC0DB3" w:rsidRDefault="00BC0DB3" w:rsidP="00BC0DB3">
      <w:r>
        <w:lastRenderedPageBreak/>
        <w:t xml:space="preserve"> </w:t>
      </w:r>
      <w:r>
        <w:t xml:space="preserve">our method </w:t>
      </w:r>
      <w:proofErr w:type="gramStart"/>
      <w:r>
        <w:t>are</w:t>
      </w:r>
      <w:proofErr w:type="gramEnd"/>
      <w:r>
        <w:t xml:space="preserve"> made through a close collaboration between visual-</w:t>
      </w:r>
    </w:p>
    <w:p w14:paraId="2377158E" w14:textId="77777777" w:rsidR="00BC0DB3" w:rsidRDefault="00BC0DB3" w:rsidP="00BC0DB3">
      <w:proofErr w:type="spellStart"/>
      <w:r>
        <w:t>ization</w:t>
      </w:r>
      <w:proofErr w:type="spellEnd"/>
      <w:r>
        <w:t xml:space="preserve"> and TCM experts in an iterative quick prototyping fashion.</w:t>
      </w:r>
    </w:p>
    <w:p w14:paraId="2A82A01C" w14:textId="77777777" w:rsidR="00BC0DB3" w:rsidRDefault="00BC0DB3" w:rsidP="00BC0DB3">
      <w:r>
        <w:t>Effective comparison of medicine formulas is supported with the icicle</w:t>
      </w:r>
    </w:p>
    <w:p w14:paraId="70451C80" w14:textId="77777777" w:rsidR="00BC0DB3" w:rsidRDefault="00BC0DB3" w:rsidP="00BC0DB3">
      <w:r>
        <w:t>plot using our new similarity-based tree layout algorithm; colors of</w:t>
      </w:r>
    </w:p>
    <w:p w14:paraId="26633B89" w14:textId="77777777" w:rsidR="00BC0DB3" w:rsidRDefault="00BC0DB3" w:rsidP="00BC0DB3">
      <w:r>
        <w:t>visual elements are assigned with a perceptual-guided data-driven color</w:t>
      </w:r>
    </w:p>
    <w:p w14:paraId="47EFB2F0" w14:textId="77777777" w:rsidR="00BC0DB3" w:rsidRDefault="00BC0DB3" w:rsidP="00BC0DB3">
      <w:r>
        <w:t>encoding method that focuses perceptual uniformity and TCM con-</w:t>
      </w:r>
    </w:p>
    <w:p w14:paraId="51B0758E" w14:textId="77777777" w:rsidR="00BC0DB3" w:rsidRDefault="00BC0DB3" w:rsidP="00BC0DB3">
      <w:proofErr w:type="spellStart"/>
      <w:r>
        <w:t>cepts</w:t>
      </w:r>
      <w:proofErr w:type="spellEnd"/>
      <w:r>
        <w:t xml:space="preserve"> of medicine attributes. Interactive analysis of medicine formulas</w:t>
      </w:r>
    </w:p>
    <w:p w14:paraId="799AB6A7" w14:textId="77777777" w:rsidR="00BC0DB3" w:rsidRDefault="00BC0DB3" w:rsidP="00BC0DB3">
      <w:r>
        <w:t>and corresponding medicines is available with brushing-and-linking</w:t>
      </w:r>
    </w:p>
    <w:p w14:paraId="3F5E1E5A" w14:textId="77777777" w:rsidR="00BC0DB3" w:rsidRDefault="00BC0DB3" w:rsidP="00BC0DB3">
      <w:r>
        <w:t>between the two views. Two uses cases of typical groups of medicine</w:t>
      </w:r>
    </w:p>
    <w:p w14:paraId="64B1A0A0" w14:textId="77777777" w:rsidR="00BC0DB3" w:rsidRDefault="00BC0DB3" w:rsidP="00BC0DB3">
      <w:r>
        <w:t>formulas analyzed by the TCM expert demonstrate the effectiveness</w:t>
      </w:r>
      <w:r>
        <w:t xml:space="preserve"> </w:t>
      </w:r>
      <w:r>
        <w:t>of our method for medicine formula composition learning and TCM</w:t>
      </w:r>
    </w:p>
    <w:p w14:paraId="0D6BF491" w14:textId="77777777" w:rsidR="00BC0DB3" w:rsidRDefault="00BC0DB3" w:rsidP="00BC0DB3">
      <w:r>
        <w:t xml:space="preserve">inheritance. The expert also suggests that our method could be </w:t>
      </w:r>
      <w:proofErr w:type="spellStart"/>
      <w:r>
        <w:t>poten</w:t>
      </w:r>
      <w:proofErr w:type="spellEnd"/>
      <w:r>
        <w:t>-</w:t>
      </w:r>
    </w:p>
    <w:p w14:paraId="01921B5F" w14:textId="77777777" w:rsidR="00BC0DB3" w:rsidRDefault="00BC0DB3" w:rsidP="00BC0DB3">
      <w:proofErr w:type="spellStart"/>
      <w:r>
        <w:t>tially</w:t>
      </w:r>
      <w:proofErr w:type="spellEnd"/>
      <w:r>
        <w:t xml:space="preserve"> used for designing new formulas. In the future, we would like to</w:t>
      </w:r>
    </w:p>
    <w:p w14:paraId="5D30C3EE" w14:textId="77777777" w:rsidR="00BC0DB3" w:rsidRDefault="00BC0DB3" w:rsidP="00BC0DB3">
      <w:r>
        <w:t>further enhance the comparison capability of our method, for example,</w:t>
      </w:r>
    </w:p>
    <w:p w14:paraId="32D9790C" w14:textId="77777777" w:rsidR="00BC0DB3" w:rsidRDefault="00BC0DB3" w:rsidP="00BC0DB3">
      <w:r>
        <w:t>supports comparing specific formulas in the icicle plot that are not</w:t>
      </w:r>
    </w:p>
    <w:p w14:paraId="5C05A2C4" w14:textId="77777777" w:rsidR="00BC0DB3" w:rsidRDefault="00BC0DB3" w:rsidP="00BC0DB3">
      <w:r>
        <w:t xml:space="preserve">adjacent, and uses set visualization, e.g., bubble sets, to compare </w:t>
      </w:r>
      <w:proofErr w:type="gramStart"/>
      <w:r>
        <w:t>their</w:t>
      </w:r>
      <w:proofErr w:type="gramEnd"/>
    </w:p>
    <w:p w14:paraId="5F421823" w14:textId="77777777" w:rsidR="00BC0DB3" w:rsidRDefault="00BC0DB3" w:rsidP="00BC0DB3">
      <w:r>
        <w:t xml:space="preserve">medicines in the medicine view. Moreover, we would like to apply </w:t>
      </w:r>
      <w:proofErr w:type="gramStart"/>
      <w:r>
        <w:t>our</w:t>
      </w:r>
      <w:proofErr w:type="gramEnd"/>
    </w:p>
    <w:p w14:paraId="05A4D5E1" w14:textId="77777777" w:rsidR="00BC0DB3" w:rsidRDefault="00BC0DB3" w:rsidP="00BC0DB3">
      <w:r>
        <w:t>method to analyze more groups of formulas and TCM prescriptions in a</w:t>
      </w:r>
    </w:p>
    <w:p w14:paraId="1FADC014" w14:textId="77777777" w:rsidR="00BC0DB3" w:rsidRDefault="00BC0DB3" w:rsidP="00BC0DB3">
      <w:r>
        <w:t>clinical setting to assist TCM students and health providers to enhance</w:t>
      </w:r>
    </w:p>
    <w:p w14:paraId="67AE809A" w14:textId="77777777" w:rsidR="00BC0DB3" w:rsidRDefault="00BC0DB3" w:rsidP="00BC0DB3">
      <w:r>
        <w:t xml:space="preserve">their understanding of formula composition theories and improve </w:t>
      </w:r>
      <w:proofErr w:type="gramStart"/>
      <w:r>
        <w:t>their</w:t>
      </w:r>
      <w:proofErr w:type="gramEnd"/>
    </w:p>
    <w:p w14:paraId="1A73473B" w14:textId="2C887CC6" w:rsidR="003B0DF8" w:rsidRPr="003B0DF8" w:rsidRDefault="00BC0DB3" w:rsidP="00BC0DB3">
      <w:r>
        <w:t>practice.</w:t>
      </w:r>
    </w:p>
    <w:p w14:paraId="4490ED90" w14:textId="35E69C56" w:rsidR="00F255AE" w:rsidRDefault="00985B41" w:rsidP="00E26F76">
      <w:pPr>
        <w:pStyle w:val="3"/>
      </w:pPr>
      <w:bookmarkStart w:id="35" w:name="Acknowledgements"/>
      <w:bookmarkStart w:id="36" w:name="_Acknowledgements_1"/>
      <w:bookmarkEnd w:id="35"/>
      <w:bookmarkEnd w:id="36"/>
      <w:r>
        <w:t>Acknowledgements</w:t>
      </w:r>
    </w:p>
    <w:p w14:paraId="6880F291" w14:textId="11DB9D6B" w:rsidR="00985B41" w:rsidRDefault="00985B41">
      <w:r>
        <w:t xml:space="preserve">Please include all authors’ contributions, funding information, </w:t>
      </w:r>
      <w:r w:rsidR="00B4482F">
        <w:t xml:space="preserve">financial disclosure, role of sponsors, </w:t>
      </w:r>
      <w:r>
        <w:t>and other acknowledgements here.</w:t>
      </w:r>
      <w:r w:rsidR="00A67C96">
        <w:t xml:space="preserve"> This description should include the involvement, if any, in review and approval of the manuscript for publication and the role of sponsors.</w:t>
      </w:r>
      <w:r w:rsidR="00C21270">
        <w:t xml:space="preserve"> Omit if not applicable.</w:t>
      </w:r>
    </w:p>
    <w:p w14:paraId="1BC69A08" w14:textId="77777777" w:rsidR="0035660C" w:rsidRDefault="0035660C"/>
    <w:p w14:paraId="2D0FF30F" w14:textId="1F0F0CE6" w:rsidR="0035660C" w:rsidRDefault="0035660C" w:rsidP="0035660C">
      <w:pPr>
        <w:pStyle w:val="3"/>
      </w:pPr>
      <w:bookmarkStart w:id="37" w:name="Conflicts"/>
      <w:bookmarkEnd w:id="37"/>
      <w:r>
        <w:t>Conflicts of Interest</w:t>
      </w:r>
    </w:p>
    <w:p w14:paraId="57EC4B3B" w14:textId="718869B4" w:rsidR="0035660C" w:rsidRDefault="00B237DD">
      <w:r>
        <w:t>Disclose any personal financial interests related to the subject matters discussed in the manuscript</w:t>
      </w:r>
      <w:r w:rsidR="00E91BEC">
        <w:t xml:space="preserve"> here. </w:t>
      </w:r>
      <w:r w:rsidR="00900035">
        <w:t>For example, authors who are owners or employees of Internet companies that market the services described in the manuscript will be disclosed here.</w:t>
      </w:r>
      <w:r w:rsidR="009C53A1">
        <w:t xml:space="preserve"> If none, indicate with “none declared”.</w:t>
      </w:r>
    </w:p>
    <w:p w14:paraId="1F6E8DB4" w14:textId="5AC04A6C" w:rsidR="0035660C" w:rsidRDefault="0035660C" w:rsidP="0060675C">
      <w:pPr>
        <w:pStyle w:val="3"/>
      </w:pPr>
      <w:bookmarkStart w:id="38" w:name="Abbreviations"/>
      <w:bookmarkStart w:id="39" w:name="_Abbreviations_1"/>
      <w:bookmarkEnd w:id="38"/>
      <w:bookmarkEnd w:id="39"/>
      <w:commentRangeStart w:id="40"/>
      <w:r>
        <w:t>Abbreviations</w:t>
      </w:r>
      <w:commentRangeEnd w:id="40"/>
      <w:r w:rsidR="00A23F35">
        <w:rPr>
          <w:rStyle w:val="a3"/>
          <w:rFonts w:asciiTheme="minorHAnsi" w:eastAsiaTheme="minorEastAsia" w:hAnsiTheme="minorHAnsi" w:cstheme="minorBidi"/>
          <w:b w:val="0"/>
          <w:bCs w:val="0"/>
          <w:color w:val="auto"/>
        </w:rPr>
        <w:commentReference w:id="40"/>
      </w:r>
    </w:p>
    <w:p w14:paraId="6F3EE411" w14:textId="34D563D0" w:rsidR="0035660C" w:rsidRDefault="0035660C">
      <w:r>
        <w:t>JMIR: Journal of Medical Internet Research</w:t>
      </w:r>
    </w:p>
    <w:p w14:paraId="04F1A581" w14:textId="77777777" w:rsidR="002E0296" w:rsidRDefault="002E0296" w:rsidP="002E0296">
      <w:r>
        <w:t>RCT: randomized controlled trial</w:t>
      </w:r>
    </w:p>
    <w:p w14:paraId="1DF400F4" w14:textId="77777777" w:rsidR="0035660C" w:rsidRDefault="0035660C"/>
    <w:p w14:paraId="3AA9C459" w14:textId="12B623DA" w:rsidR="00AA0B58" w:rsidRDefault="001A2615" w:rsidP="00AA0B58">
      <w:pPr>
        <w:pStyle w:val="2"/>
      </w:pPr>
      <w:bookmarkStart w:id="41" w:name="Appendix"/>
      <w:bookmarkEnd w:id="41"/>
      <w:r>
        <w:t>Multimedia Appendix 1</w:t>
      </w:r>
    </w:p>
    <w:p w14:paraId="74CA5F47" w14:textId="526DABC1" w:rsidR="00AA0B58" w:rsidRDefault="00AA0B58" w:rsidP="00AA0B58">
      <w:r>
        <w:t>Multimedia appendices are supplementary files, such as a PowerPoint presentation of a conference talk about the study, additional screenshots of a website, mpeg/</w:t>
      </w:r>
      <w:proofErr w:type="spellStart"/>
      <w:r>
        <w:t>Quicktime</w:t>
      </w:r>
      <w:proofErr w:type="spellEnd"/>
      <w:r>
        <w:t xml:space="preserve"> video/audio files, Excel/Access/SAS/SPSS files containing original data</w:t>
      </w:r>
      <w:r w:rsidR="007B3BE6">
        <w:t xml:space="preserve"> (very long tables)</w:t>
      </w:r>
      <w:r>
        <w:t xml:space="preserve">, and questionnaires. </w:t>
      </w:r>
      <w:r w:rsidR="00E06F7F">
        <w:t xml:space="preserve">See </w:t>
      </w:r>
      <w:hyperlink r:id="rId10" w:history="1">
        <w:r w:rsidR="00E06F7F" w:rsidRPr="0061785A">
          <w:rPr>
            <w:rStyle w:val="ab"/>
          </w:rPr>
          <w:t>https://jmir.zendesk.com/hc/en-us/articles/115003396688</w:t>
        </w:r>
      </w:hyperlink>
      <w:r w:rsidR="00E06F7F">
        <w:t xml:space="preserve"> for further information. </w:t>
      </w:r>
      <w:r w:rsidRPr="00A3321E">
        <w:t xml:space="preserve">Do not include copyrighted </w:t>
      </w:r>
      <w:r w:rsidRPr="00A3321E">
        <w:lastRenderedPageBreak/>
        <w:t>material unless you obtained writte</w:t>
      </w:r>
      <w:r>
        <w:t>n</w:t>
      </w:r>
      <w:r w:rsidRPr="00A3321E">
        <w:t xml:space="preserve"> permission from the copyright holder, which should be </w:t>
      </w:r>
      <w:r w:rsidR="00E06F7F">
        <w:t>uploaded</w:t>
      </w:r>
      <w:r w:rsidRPr="00A3321E">
        <w:t xml:space="preserve"> together with your Publication Agreement form</w:t>
      </w:r>
      <w:r w:rsidR="00E06F7F">
        <w:t xml:space="preserve"> as supplementary file</w:t>
      </w:r>
      <w:r w:rsidRPr="00A3321E">
        <w:t>.</w:t>
      </w:r>
    </w:p>
    <w:p w14:paraId="1DDE50B1" w14:textId="77777777" w:rsidR="00AA0B58" w:rsidRDefault="00AA0B58" w:rsidP="00485018">
      <w:pPr>
        <w:widowControl w:val="0"/>
        <w:autoSpaceDE w:val="0"/>
        <w:autoSpaceDN w:val="0"/>
        <w:adjustRightInd w:val="0"/>
        <w:spacing w:after="220"/>
      </w:pPr>
    </w:p>
    <w:p w14:paraId="228B4B14" w14:textId="77777777" w:rsidR="00485018" w:rsidRPr="00F63A18" w:rsidRDefault="001A2615" w:rsidP="00485018">
      <w:pPr>
        <w:widowControl w:val="0"/>
        <w:autoSpaceDE w:val="0"/>
        <w:autoSpaceDN w:val="0"/>
        <w:adjustRightInd w:val="0"/>
        <w:spacing w:after="220"/>
        <w:rPr>
          <w:rFonts w:cs="Verdana"/>
          <w:color w:val="0E0E0E"/>
          <w:sz w:val="22"/>
          <w:szCs w:val="22"/>
        </w:rPr>
      </w:pPr>
      <w:bookmarkStart w:id="42" w:name="CONSORT"/>
      <w:bookmarkEnd w:id="42"/>
      <w:r w:rsidRPr="00F63A18">
        <w:t xml:space="preserve">The Multimedia Appendices </w:t>
      </w:r>
      <w:r w:rsidR="00485018" w:rsidRPr="00F63A18">
        <w:t>must be</w:t>
      </w:r>
      <w:r w:rsidRPr="00F63A18">
        <w:t xml:space="preserve"> uploaded online, accompanied by a caption.  </w:t>
      </w:r>
      <w:r w:rsidR="00485018" w:rsidRPr="00F63A18">
        <w:t xml:space="preserve">CONSORT-EHEALTH checklists are always uploaded as Multimedia Appendices.  </w:t>
      </w:r>
      <w:r w:rsidR="00485018" w:rsidRPr="00F63A18">
        <w:rPr>
          <w:rFonts w:cs="Verdana"/>
          <w:color w:val="0E0E0E"/>
          <w:sz w:val="22"/>
          <w:szCs w:val="22"/>
        </w:rPr>
        <w:t>Although this is primarily intended for randomized trials, the section of the checklist describing how an intervention should be reported is also relevant for manuscripts with other evaluation designs.</w:t>
      </w:r>
    </w:p>
    <w:p w14:paraId="184FA09D" w14:textId="54CC1555" w:rsidR="001A2615" w:rsidRPr="00F63A18" w:rsidRDefault="00485018" w:rsidP="00485018">
      <w:r w:rsidRPr="00F63A18">
        <w:rPr>
          <w:rFonts w:cs="Verdana"/>
          <w:color w:val="0E0E0E"/>
          <w:sz w:val="22"/>
          <w:szCs w:val="22"/>
        </w:rPr>
        <w:t xml:space="preserve">Before submission, authors of RCTs must </w:t>
      </w:r>
      <w:r w:rsidRPr="00F63A18">
        <w:rPr>
          <w:rFonts w:cs="Verdana"/>
          <w:b/>
          <w:bCs/>
          <w:color w:val="0E0E0E"/>
          <w:sz w:val="22"/>
          <w:szCs w:val="22"/>
        </w:rPr>
        <w:t>fill in the electronic CONSORT-EHEALTH questionnaire at </w:t>
      </w:r>
      <w:hyperlink r:id="rId11" w:history="1">
        <w:r w:rsidRPr="00F63A18">
          <w:rPr>
            <w:rFonts w:cs="Verdana"/>
            <w:b/>
            <w:bCs/>
            <w:color w:val="296643"/>
            <w:sz w:val="22"/>
            <w:szCs w:val="22"/>
            <w:u w:val="single" w:color="296643"/>
          </w:rPr>
          <w:t>http://tinyurl.com/consort-ehealth-v1-6</w:t>
        </w:r>
      </w:hyperlink>
      <w:r w:rsidRPr="00F63A18">
        <w:rPr>
          <w:rFonts w:cs="Verdana"/>
          <w:color w:val="0E0E0E"/>
          <w:sz w:val="22"/>
          <w:szCs w:val="22"/>
        </w:rPr>
        <w:t> with quotes from their manuscript (if you wish to comment on the importance of the items from the checklist for reporting, please also rate each item on a scale between 1-5). BEFORE you press submit, please generate a pdf of the form with your responses and upload this file as supplementary file entitled CONSORT-EHEALTH V1.6.</w:t>
      </w:r>
    </w:p>
    <w:p w14:paraId="67CE1943" w14:textId="78ED6381" w:rsidR="003B0DF8" w:rsidRDefault="00D95E82" w:rsidP="003B0DF8">
      <w:pPr>
        <w:pStyle w:val="2"/>
      </w:pPr>
      <w:bookmarkStart w:id="43" w:name="References"/>
      <w:bookmarkStart w:id="44" w:name="_References_1"/>
      <w:bookmarkEnd w:id="43"/>
      <w:bookmarkEnd w:id="44"/>
      <w:r>
        <w:t>References</w:t>
      </w:r>
    </w:p>
    <w:p w14:paraId="54A0D171" w14:textId="752BD321" w:rsidR="003B0DF8" w:rsidRDefault="003B0DF8" w:rsidP="003B0DF8">
      <w:pPr>
        <w:pStyle w:val="aa"/>
        <w:numPr>
          <w:ilvl w:val="0"/>
          <w:numId w:val="1"/>
        </w:numPr>
        <w:rPr>
          <w:rFonts w:cs="Times New Roman"/>
        </w:rPr>
      </w:pPr>
      <w:bookmarkStart w:id="45" w:name="Refformat"/>
      <w:bookmarkEnd w:id="45"/>
      <w:r w:rsidRPr="008755D9">
        <w:rPr>
          <w:rFonts w:cs="Times New Roman"/>
        </w:rPr>
        <w:t xml:space="preserve">Number references using 1., 2., 3. </w:t>
      </w:r>
      <w:proofErr w:type="spellStart"/>
      <w:r w:rsidRPr="008755D9">
        <w:rPr>
          <w:rFonts w:cs="Times New Roman"/>
        </w:rPr>
        <w:t>etc</w:t>
      </w:r>
      <w:proofErr w:type="spellEnd"/>
      <w:r w:rsidRPr="008755D9">
        <w:rPr>
          <w:rFonts w:cs="Times New Roman"/>
        </w:rPr>
        <w:t xml:space="preserve"> (no square brackets)</w:t>
      </w:r>
      <w:r w:rsidR="0014226F" w:rsidRPr="008755D9">
        <w:rPr>
          <w:rFonts w:cs="Times New Roman"/>
        </w:rPr>
        <w:t xml:space="preserve"> corresponding to </w:t>
      </w:r>
      <w:r w:rsidR="00070D00" w:rsidRPr="008755D9">
        <w:rPr>
          <w:rFonts w:cs="Times New Roman"/>
        </w:rPr>
        <w:t>the square bracketed references</w:t>
      </w:r>
      <w:r w:rsidR="00541F75" w:rsidRPr="008755D9">
        <w:rPr>
          <w:rFonts w:cs="Times New Roman"/>
        </w:rPr>
        <w:t xml:space="preserve"> (</w:t>
      </w:r>
      <w:proofErr w:type="spellStart"/>
      <w:r w:rsidR="00541F75" w:rsidRPr="008755D9">
        <w:rPr>
          <w:rFonts w:cs="Times New Roman"/>
        </w:rPr>
        <w:t>eg</w:t>
      </w:r>
      <w:proofErr w:type="spellEnd"/>
      <w:r w:rsidR="00541F75" w:rsidRPr="008755D9">
        <w:rPr>
          <w:rFonts w:cs="Times New Roman"/>
        </w:rPr>
        <w:t>, [1], [2,3], [4-7])</w:t>
      </w:r>
      <w:r w:rsidR="00070D00" w:rsidRPr="008755D9">
        <w:rPr>
          <w:rFonts w:cs="Times New Roman"/>
        </w:rPr>
        <w:t xml:space="preserve"> in the body of the manuscript.</w:t>
      </w:r>
      <w:r w:rsidR="0014226F" w:rsidRPr="008755D9">
        <w:rPr>
          <w:rFonts w:cs="Times New Roman"/>
        </w:rPr>
        <w:t xml:space="preserve"> </w:t>
      </w:r>
    </w:p>
    <w:p w14:paraId="1E0AFA5A" w14:textId="571141C1" w:rsidR="004415E5" w:rsidRDefault="004415E5" w:rsidP="003B0DF8">
      <w:pPr>
        <w:pStyle w:val="aa"/>
        <w:numPr>
          <w:ilvl w:val="0"/>
          <w:numId w:val="1"/>
        </w:numPr>
        <w:rPr>
          <w:rFonts w:cs="Times New Roman"/>
        </w:rPr>
      </w:pPr>
      <w:r>
        <w:rPr>
          <w:rFonts w:cs="Times New Roman"/>
        </w:rPr>
        <w:t>DO NOT use italics, periods after authors’ initials, and periods after journal abbreviations.</w:t>
      </w:r>
    </w:p>
    <w:p w14:paraId="03EAF97D" w14:textId="4C1480A0" w:rsidR="004415E5" w:rsidRDefault="004415E5" w:rsidP="003B0DF8">
      <w:pPr>
        <w:pStyle w:val="aa"/>
        <w:numPr>
          <w:ilvl w:val="0"/>
          <w:numId w:val="1"/>
        </w:numPr>
        <w:rPr>
          <w:rFonts w:cs="Times New Roman"/>
        </w:rPr>
      </w:pPr>
      <w:r>
        <w:rPr>
          <w:rFonts w:cs="Times New Roman"/>
        </w:rPr>
        <w:t>DO use a semicolon (;) after a journal title before the year, put volume number in parenthesis, and use a colon (:) before the page numbers.</w:t>
      </w:r>
    </w:p>
    <w:p w14:paraId="78EE3FD8" w14:textId="6E9B9D9F" w:rsidR="00096A15" w:rsidRPr="008755D9" w:rsidRDefault="00096A15" w:rsidP="003B0DF8">
      <w:pPr>
        <w:pStyle w:val="aa"/>
        <w:numPr>
          <w:ilvl w:val="0"/>
          <w:numId w:val="1"/>
        </w:numPr>
        <w:rPr>
          <w:rFonts w:cs="Times New Roman"/>
        </w:rPr>
      </w:pPr>
      <w:r>
        <w:rPr>
          <w:rFonts w:cs="Times New Roman"/>
        </w:rPr>
        <w:t>Titles should be in sentence case (do NOT capitalize the first letter of every word)</w:t>
      </w:r>
      <w:r w:rsidR="00953E86">
        <w:rPr>
          <w:rFonts w:cs="Times New Roman"/>
        </w:rPr>
        <w:t>.</w:t>
      </w:r>
    </w:p>
    <w:p w14:paraId="7ADAFF94" w14:textId="2693BFDA" w:rsidR="003B0DF8" w:rsidRPr="008755D9" w:rsidRDefault="00936FCE" w:rsidP="003B0DF8">
      <w:pPr>
        <w:pStyle w:val="aa"/>
        <w:numPr>
          <w:ilvl w:val="0"/>
          <w:numId w:val="1"/>
        </w:numPr>
        <w:rPr>
          <w:rFonts w:cs="Times New Roman"/>
        </w:rPr>
      </w:pPr>
      <w:r w:rsidRPr="008755D9">
        <w:rPr>
          <w:rFonts w:cs="Times New Roman"/>
        </w:rPr>
        <w:t>Do not use the footnotes tool to generate the reference list.</w:t>
      </w:r>
    </w:p>
    <w:p w14:paraId="156D0F87" w14:textId="39CFB9BA" w:rsidR="00994909" w:rsidRPr="008755D9" w:rsidRDefault="00994909" w:rsidP="003B0DF8">
      <w:pPr>
        <w:pStyle w:val="aa"/>
        <w:numPr>
          <w:ilvl w:val="0"/>
          <w:numId w:val="1"/>
        </w:numPr>
        <w:rPr>
          <w:rFonts w:cs="Times New Roman"/>
        </w:rPr>
      </w:pPr>
      <w:bookmarkStart w:id="46" w:name="Refpublished"/>
      <w:bookmarkEnd w:id="46"/>
      <w:r w:rsidRPr="008755D9">
        <w:rPr>
          <w:rFonts w:cs="Times New Roman"/>
          <w:b/>
        </w:rPr>
        <w:t xml:space="preserve">Cite only </w:t>
      </w:r>
      <w:r w:rsidRPr="008755D9">
        <w:rPr>
          <w:rFonts w:cs="Times New Roman"/>
          <w:b/>
          <w:i/>
        </w:rPr>
        <w:t>published</w:t>
      </w:r>
      <w:r w:rsidRPr="008755D9">
        <w:rPr>
          <w:rFonts w:cs="Times New Roman"/>
          <w:b/>
        </w:rPr>
        <w:t xml:space="preserve"> or </w:t>
      </w:r>
      <w:r w:rsidRPr="008755D9">
        <w:rPr>
          <w:rFonts w:cs="Times New Roman"/>
          <w:b/>
          <w:i/>
        </w:rPr>
        <w:t>accepted</w:t>
      </w:r>
      <w:r w:rsidRPr="008755D9">
        <w:rPr>
          <w:rFonts w:cs="Times New Roman"/>
          <w:b/>
        </w:rPr>
        <w:t xml:space="preserve"> (“in print”) works</w:t>
      </w:r>
      <w:r w:rsidRPr="008755D9">
        <w:rPr>
          <w:rFonts w:cs="Times New Roman"/>
        </w:rPr>
        <w:t xml:space="preserve">. </w:t>
      </w:r>
      <w:r w:rsidRPr="008755D9">
        <w:rPr>
          <w:rFonts w:cs="Times New Roman"/>
          <w:i/>
        </w:rPr>
        <w:t xml:space="preserve">Submitted </w:t>
      </w:r>
      <w:r w:rsidRPr="008755D9">
        <w:rPr>
          <w:rFonts w:cs="Times New Roman"/>
        </w:rPr>
        <w:t xml:space="preserve">papers (not </w:t>
      </w:r>
      <w:r w:rsidRPr="008755D9">
        <w:rPr>
          <w:rFonts w:cs="Times New Roman"/>
          <w:i/>
        </w:rPr>
        <w:t>accepted</w:t>
      </w:r>
      <w:r w:rsidRPr="008755D9">
        <w:rPr>
          <w:rFonts w:cs="Times New Roman"/>
        </w:rPr>
        <w:t>)</w:t>
      </w:r>
      <w:r w:rsidR="00524D72" w:rsidRPr="008755D9">
        <w:rPr>
          <w:rFonts w:cs="Times New Roman"/>
        </w:rPr>
        <w:t xml:space="preserve"> documents not widely available (personal emails, letters), or oral communications (unless they are published abstracts) should NOT be cited as references.  Cite these in the main body of text as </w:t>
      </w:r>
      <w:r w:rsidR="00524D72" w:rsidRPr="008755D9">
        <w:rPr>
          <w:rFonts w:cs="Times New Roman"/>
          <w:b/>
        </w:rPr>
        <w:t>“personal communication by NAME, DATE”</w:t>
      </w:r>
      <w:r w:rsidR="00A573B0" w:rsidRPr="008755D9">
        <w:rPr>
          <w:rFonts w:cs="Times New Roman"/>
        </w:rPr>
        <w:t xml:space="preserve"> after obtaining permission from the communicator to quote his communication.</w:t>
      </w:r>
    </w:p>
    <w:p w14:paraId="23BCCBEC" w14:textId="4E807C80" w:rsidR="00E351C4" w:rsidRPr="008755D9" w:rsidRDefault="00BC13CB" w:rsidP="003B0DF8">
      <w:pPr>
        <w:pStyle w:val="aa"/>
        <w:numPr>
          <w:ilvl w:val="0"/>
          <w:numId w:val="1"/>
        </w:numPr>
        <w:rPr>
          <w:rFonts w:cs="Times New Roman"/>
        </w:rPr>
      </w:pPr>
      <w:bookmarkStart w:id="47" w:name="Field"/>
      <w:bookmarkEnd w:id="47"/>
      <w:r w:rsidRPr="008755D9">
        <w:rPr>
          <w:rFonts w:cs="Times New Roman"/>
          <w:b/>
        </w:rPr>
        <w:t xml:space="preserve">Remove OLE elements </w:t>
      </w:r>
      <w:r w:rsidRPr="008755D9">
        <w:rPr>
          <w:rFonts w:cs="Times New Roman"/>
        </w:rPr>
        <w:t xml:space="preserve">from reference management </w:t>
      </w:r>
      <w:proofErr w:type="spellStart"/>
      <w:r w:rsidRPr="008755D9">
        <w:rPr>
          <w:rFonts w:cs="Times New Roman"/>
        </w:rPr>
        <w:t>softwares</w:t>
      </w:r>
      <w:proofErr w:type="spellEnd"/>
      <w:r w:rsidRPr="008755D9">
        <w:rPr>
          <w:rFonts w:cs="Times New Roman"/>
        </w:rPr>
        <w:t xml:space="preserve"> such as Endnote and Reference Manager. Select the entire document (</w:t>
      </w:r>
      <w:proofErr w:type="spellStart"/>
      <w:r w:rsidRPr="008755D9">
        <w:rPr>
          <w:rFonts w:cs="Times New Roman"/>
        </w:rPr>
        <w:t>Ctrl+A</w:t>
      </w:r>
      <w:proofErr w:type="spellEnd"/>
      <w:r w:rsidRPr="008755D9">
        <w:rPr>
          <w:rFonts w:cs="Times New Roman"/>
        </w:rPr>
        <w:t xml:space="preserve"> or Command A), </w:t>
      </w:r>
      <w:r w:rsidR="004801D6" w:rsidRPr="008755D9">
        <w:rPr>
          <w:rFonts w:cs="Times New Roman"/>
        </w:rPr>
        <w:t>remove field codes (</w:t>
      </w:r>
      <w:r w:rsidR="004801D6" w:rsidRPr="008B48A7">
        <w:rPr>
          <w:rFonts w:cs="Times New Roman"/>
          <w:i/>
        </w:rPr>
        <w:t>Ctrl+Shift+F9</w:t>
      </w:r>
      <w:r w:rsidR="004801D6" w:rsidRPr="008755D9">
        <w:rPr>
          <w:rFonts w:cs="Times New Roman"/>
        </w:rPr>
        <w:t xml:space="preserve"> or </w:t>
      </w:r>
      <w:r w:rsidR="004801D6" w:rsidRPr="008B48A7">
        <w:rPr>
          <w:rFonts w:cs="Times New Roman"/>
          <w:i/>
        </w:rPr>
        <w:t>Command+6</w:t>
      </w:r>
      <w:r w:rsidR="004801D6" w:rsidRPr="008755D9">
        <w:rPr>
          <w:rFonts w:cs="Times New Roman"/>
        </w:rPr>
        <w:t>)</w:t>
      </w:r>
      <w:r w:rsidR="007057F4" w:rsidRPr="008755D9">
        <w:rPr>
          <w:rFonts w:cs="Times New Roman"/>
        </w:rPr>
        <w:t xml:space="preserve">.  This is important for correct parsing of your reference list using </w:t>
      </w:r>
      <w:proofErr w:type="spellStart"/>
      <w:r w:rsidR="007057F4" w:rsidRPr="008755D9">
        <w:rPr>
          <w:rFonts w:cs="Times New Roman"/>
        </w:rPr>
        <w:t>RefCheck</w:t>
      </w:r>
      <w:proofErr w:type="spellEnd"/>
      <w:r w:rsidR="007057F4" w:rsidRPr="008755D9">
        <w:rPr>
          <w:rFonts w:cs="Times New Roman"/>
        </w:rPr>
        <w:t xml:space="preserve"> during copyediting. This is an automatic process, but please check for completeness and accuracy of parsed fields for each reference when prompted during copyediting steps after acceptance of your manuscript.</w:t>
      </w:r>
    </w:p>
    <w:p w14:paraId="24C2973A" w14:textId="539AB50D" w:rsidR="00870464" w:rsidRPr="008755D9" w:rsidRDefault="00EA4FB4" w:rsidP="003B0DF8">
      <w:pPr>
        <w:pStyle w:val="aa"/>
        <w:numPr>
          <w:ilvl w:val="0"/>
          <w:numId w:val="1"/>
        </w:numPr>
        <w:rPr>
          <w:rFonts w:cs="Times New Roman"/>
        </w:rPr>
      </w:pPr>
      <w:bookmarkStart w:id="48" w:name="Refjournal"/>
      <w:bookmarkEnd w:id="48"/>
      <w:r w:rsidRPr="008755D9">
        <w:rPr>
          <w:rFonts w:cs="Times New Roman"/>
          <w:b/>
        </w:rPr>
        <w:t>Journal Articles</w:t>
      </w:r>
      <w:r w:rsidR="00481007" w:rsidRPr="008755D9">
        <w:rPr>
          <w:rFonts w:cs="Times New Roman"/>
        </w:rPr>
        <w:t xml:space="preserve"> (example</w:t>
      </w:r>
      <w:r w:rsidR="003125AC" w:rsidRPr="008755D9">
        <w:rPr>
          <w:rFonts w:cs="Times New Roman"/>
        </w:rPr>
        <w:t>s</w:t>
      </w:r>
      <w:r w:rsidR="00481007" w:rsidRPr="008755D9">
        <w:rPr>
          <w:rFonts w:cs="Times New Roman"/>
        </w:rPr>
        <w:t xml:space="preserve"> following)</w:t>
      </w:r>
      <w:r w:rsidRPr="008755D9">
        <w:rPr>
          <w:rFonts w:cs="Times New Roman"/>
          <w:b/>
        </w:rPr>
        <w:t>:</w:t>
      </w:r>
      <w:r w:rsidR="00B51DC3" w:rsidRPr="008755D9">
        <w:rPr>
          <w:rFonts w:cs="Times New Roman"/>
          <w:b/>
        </w:rPr>
        <w:t xml:space="preserve"> </w:t>
      </w:r>
      <w:r w:rsidR="00B51DC3" w:rsidRPr="008755D9">
        <w:rPr>
          <w:rFonts w:cs="Times New Roman"/>
          <w:bCs/>
          <w:color w:val="0E0E0E"/>
        </w:rPr>
        <w:t>append the PubMed Identifier</w:t>
      </w:r>
      <w:r w:rsidR="00B51DC3" w:rsidRPr="008755D9">
        <w:rPr>
          <w:rFonts w:cs="Times New Roman"/>
          <w:b/>
          <w:bCs/>
          <w:color w:val="0E0E0E"/>
        </w:rPr>
        <w:t xml:space="preserve"> </w:t>
      </w:r>
      <w:r w:rsidR="00B51DC3" w:rsidRPr="008755D9">
        <w:rPr>
          <w:rFonts w:cs="Times New Roman"/>
          <w:bCs/>
          <w:color w:val="0E0E0E"/>
        </w:rPr>
        <w:t>(</w:t>
      </w:r>
      <w:r w:rsidR="00B51DC3" w:rsidRPr="008755D9">
        <w:rPr>
          <w:rFonts w:cs="Times New Roman"/>
          <w:b/>
          <w:bCs/>
          <w:color w:val="0E0E0E"/>
        </w:rPr>
        <w:t>PMID</w:t>
      </w:r>
      <w:r w:rsidRPr="008755D9">
        <w:rPr>
          <w:rFonts w:cs="Times New Roman"/>
          <w:bCs/>
          <w:color w:val="0E0E0E"/>
        </w:rPr>
        <w:t xml:space="preserve">, </w:t>
      </w:r>
      <w:proofErr w:type="spellStart"/>
      <w:r w:rsidRPr="008755D9">
        <w:rPr>
          <w:rFonts w:cs="Times New Roman"/>
          <w:color w:val="0E0E0E"/>
        </w:rPr>
        <w:t>eg</w:t>
      </w:r>
      <w:proofErr w:type="spellEnd"/>
      <w:r w:rsidRPr="008755D9">
        <w:rPr>
          <w:rFonts w:cs="Times New Roman"/>
          <w:color w:val="0E0E0E"/>
        </w:rPr>
        <w:t>, "PMID:1234567", where 1234567 is the PubMed identifier</w:t>
      </w:r>
      <w:r w:rsidR="00B51DC3" w:rsidRPr="008755D9">
        <w:rPr>
          <w:rFonts w:cs="Times New Roman"/>
          <w:bCs/>
          <w:color w:val="0E0E0E"/>
        </w:rPr>
        <w:t>)</w:t>
      </w:r>
      <w:r w:rsidR="009D0D40" w:rsidRPr="008755D9">
        <w:rPr>
          <w:rFonts w:cs="Times New Roman"/>
          <w:b/>
          <w:bCs/>
          <w:color w:val="0E0E0E"/>
        </w:rPr>
        <w:t xml:space="preserve"> or DOI </w:t>
      </w:r>
      <w:r w:rsidR="00BD390B" w:rsidRPr="008755D9">
        <w:rPr>
          <w:rFonts w:cs="Times New Roman"/>
          <w:bCs/>
          <w:color w:val="0E0E0E"/>
        </w:rPr>
        <w:t xml:space="preserve">(digital object identifier, </w:t>
      </w:r>
      <w:proofErr w:type="spellStart"/>
      <w:r w:rsidR="00BD390B" w:rsidRPr="008755D9">
        <w:rPr>
          <w:rFonts w:cs="Times New Roman"/>
          <w:bCs/>
          <w:color w:val="0E0E0E"/>
        </w:rPr>
        <w:t>eg</w:t>
      </w:r>
      <w:proofErr w:type="spellEnd"/>
      <w:r w:rsidR="00BD390B" w:rsidRPr="008755D9">
        <w:rPr>
          <w:rFonts w:cs="Times New Roman"/>
          <w:bCs/>
          <w:color w:val="0E0E0E"/>
        </w:rPr>
        <w:t>,</w:t>
      </w:r>
      <w:r w:rsidR="00BD390B" w:rsidRPr="008755D9">
        <w:rPr>
          <w:rFonts w:cs="Times New Roman"/>
          <w:b/>
          <w:bCs/>
          <w:color w:val="0E0E0E"/>
        </w:rPr>
        <w:t xml:space="preserve"> </w:t>
      </w:r>
      <w:r w:rsidR="00BD390B" w:rsidRPr="008755D9">
        <w:rPr>
          <w:rFonts w:cs="Verdana"/>
          <w:color w:val="0E0E0E"/>
        </w:rPr>
        <w:t xml:space="preserve">doi:10.1136/bmj.331.7529.1391) </w:t>
      </w:r>
      <w:r w:rsidR="00B51DC3" w:rsidRPr="008755D9">
        <w:rPr>
          <w:rFonts w:cs="Times New Roman"/>
          <w:b/>
          <w:bCs/>
          <w:color w:val="0E0E0E"/>
        </w:rPr>
        <w:t>after each reference</w:t>
      </w:r>
      <w:r w:rsidR="00B51DC3" w:rsidRPr="008755D9">
        <w:rPr>
          <w:rFonts w:cs="Times New Roman"/>
          <w:color w:val="0E0E0E"/>
        </w:rPr>
        <w:t>. Alternatively (as per our old instructions) you could append a [</w:t>
      </w:r>
      <w:hyperlink r:id="rId12" w:history="1">
        <w:r w:rsidR="00B51DC3" w:rsidRPr="008755D9">
          <w:rPr>
            <w:rFonts w:cs="Times New Roman"/>
            <w:color w:val="0000FF"/>
            <w:u w:val="single" w:color="296643"/>
          </w:rPr>
          <w:t>Medline</w:t>
        </w:r>
      </w:hyperlink>
      <w:r w:rsidR="00B51DC3" w:rsidRPr="008755D9">
        <w:rPr>
          <w:rFonts w:cs="Times New Roman"/>
          <w:color w:val="0E0E0E"/>
        </w:rPr>
        <w:t xml:space="preserve">] link after each reference, linking to the PubMed abstract of the </w:t>
      </w:r>
      <w:r w:rsidR="00B51DC3" w:rsidRPr="008755D9">
        <w:rPr>
          <w:rFonts w:cs="Times New Roman"/>
          <w:color w:val="0E0E0E"/>
        </w:rPr>
        <w:lastRenderedPageBreak/>
        <w:t>article you are citing.</w:t>
      </w:r>
      <w:r w:rsidR="00BD390B" w:rsidRPr="008755D9">
        <w:rPr>
          <w:rFonts w:cs="Times New Roman"/>
          <w:color w:val="0E0E0E"/>
        </w:rPr>
        <w:t xml:space="preserve"> </w:t>
      </w:r>
      <w:r w:rsidR="00BD390B" w:rsidRPr="008755D9">
        <w:rPr>
          <w:rFonts w:cs="Verdana"/>
          <w:color w:val="0E0E0E"/>
        </w:rPr>
        <w:t xml:space="preserve">You may check whether a DOI is correct using the DOI resolver at </w:t>
      </w:r>
      <w:hyperlink r:id="rId13" w:history="1">
        <w:r w:rsidR="00BD390B" w:rsidRPr="008755D9">
          <w:rPr>
            <w:rStyle w:val="ab"/>
            <w:rFonts w:cs="Verdana"/>
            <w:color w:val="0000FF"/>
          </w:rPr>
          <w:t>http://dx.doi.org/</w:t>
        </w:r>
      </w:hyperlink>
      <w:r w:rsidR="00BD390B" w:rsidRPr="008755D9">
        <w:rPr>
          <w:rFonts w:cs="Verdana"/>
          <w:color w:val="0E0E0E"/>
        </w:rPr>
        <w:t>.</w:t>
      </w:r>
    </w:p>
    <w:p w14:paraId="3F5A6B60" w14:textId="07DFF666" w:rsidR="002B2F6E" w:rsidRPr="008755D9" w:rsidRDefault="003125AC" w:rsidP="003B0DF8">
      <w:pPr>
        <w:pStyle w:val="aa"/>
        <w:numPr>
          <w:ilvl w:val="0"/>
          <w:numId w:val="1"/>
        </w:numPr>
        <w:rPr>
          <w:rFonts w:cs="Times New Roman"/>
        </w:rPr>
      </w:pPr>
      <w:r w:rsidRPr="008755D9">
        <w:rPr>
          <w:rFonts w:cs="Verdana"/>
          <w:color w:val="0E0E0E"/>
        </w:rPr>
        <w:t xml:space="preserve">International Committee of Medical Journal Editors. Uniform requirements for manuscripts submitted to biomedical journals. JAMA </w:t>
      </w:r>
      <w:proofErr w:type="gramStart"/>
      <w:r w:rsidRPr="008755D9">
        <w:rPr>
          <w:rFonts w:cs="Verdana"/>
          <w:color w:val="0E0E0E"/>
        </w:rPr>
        <w:t>1997;277:927</w:t>
      </w:r>
      <w:proofErr w:type="gramEnd"/>
      <w:r w:rsidRPr="008755D9">
        <w:rPr>
          <w:rFonts w:cs="Verdana"/>
          <w:color w:val="0E0E0E"/>
        </w:rPr>
        <w:t>-934. PMID:</w:t>
      </w:r>
      <w:r w:rsidRPr="008755D9">
        <w:rPr>
          <w:rFonts w:cs="Arial"/>
          <w:color w:val="0E0E0E"/>
        </w:rPr>
        <w:t>9062335</w:t>
      </w:r>
    </w:p>
    <w:p w14:paraId="35FC6BEA" w14:textId="0A5C2E0C" w:rsidR="003125AC" w:rsidRPr="008755D9" w:rsidRDefault="003125AC" w:rsidP="003B0DF8">
      <w:pPr>
        <w:pStyle w:val="aa"/>
        <w:numPr>
          <w:ilvl w:val="0"/>
          <w:numId w:val="1"/>
        </w:numPr>
        <w:rPr>
          <w:rFonts w:cs="Times New Roman"/>
        </w:rPr>
      </w:pPr>
      <w:r w:rsidRPr="008755D9">
        <w:rPr>
          <w:rFonts w:cs="Verdana"/>
          <w:color w:val="0E0E0E"/>
        </w:rPr>
        <w:t xml:space="preserve">International Committee of Medical Journal Editors. Uniform requirements for manuscripts submitted to biomedical journals. JAMA </w:t>
      </w:r>
      <w:proofErr w:type="gramStart"/>
      <w:r w:rsidRPr="008755D9">
        <w:rPr>
          <w:rFonts w:cs="Verdana"/>
          <w:color w:val="0E0E0E"/>
        </w:rPr>
        <w:t>1997;277:927</w:t>
      </w:r>
      <w:proofErr w:type="gramEnd"/>
      <w:r w:rsidRPr="008755D9">
        <w:rPr>
          <w:rFonts w:cs="Verdana"/>
          <w:color w:val="0E0E0E"/>
        </w:rPr>
        <w:t>-934. [</w:t>
      </w:r>
      <w:hyperlink r:id="rId14" w:history="1">
        <w:r w:rsidRPr="008755D9">
          <w:rPr>
            <w:rFonts w:cs="Verdana"/>
            <w:color w:val="0000FF"/>
            <w:u w:val="single" w:color="296643"/>
          </w:rPr>
          <w:t>Medline</w:t>
        </w:r>
      </w:hyperlink>
      <w:r w:rsidRPr="008755D9">
        <w:rPr>
          <w:rFonts w:cs="Verdana"/>
          <w:color w:val="0E0E0E"/>
        </w:rPr>
        <w:t>]</w:t>
      </w:r>
    </w:p>
    <w:p w14:paraId="093ABC18" w14:textId="17CDB0EC" w:rsidR="003973AC" w:rsidRPr="008755D9" w:rsidRDefault="003973AC" w:rsidP="003B0DF8">
      <w:pPr>
        <w:pStyle w:val="aa"/>
        <w:numPr>
          <w:ilvl w:val="0"/>
          <w:numId w:val="1"/>
        </w:numPr>
        <w:rPr>
          <w:rFonts w:cs="Times New Roman"/>
        </w:rPr>
      </w:pPr>
      <w:bookmarkStart w:id="49" w:name="RefWeb"/>
      <w:bookmarkEnd w:id="49"/>
      <w:r w:rsidRPr="008755D9">
        <w:rPr>
          <w:rFonts w:cs="Verdana"/>
          <w:b/>
          <w:bCs/>
          <w:color w:val="0E0E0E"/>
        </w:rPr>
        <w:t>Websites and Web articles (URLs)</w:t>
      </w:r>
      <w:r w:rsidR="002F62B6" w:rsidRPr="008755D9">
        <w:rPr>
          <w:rFonts w:cs="Verdana"/>
          <w:b/>
          <w:bCs/>
          <w:color w:val="0E0E0E"/>
        </w:rPr>
        <w:t xml:space="preserve"> </w:t>
      </w:r>
      <w:r w:rsidR="002F62B6" w:rsidRPr="008755D9">
        <w:rPr>
          <w:rFonts w:cs="Verdana"/>
          <w:bCs/>
          <w:color w:val="0E0E0E"/>
        </w:rPr>
        <w:t>(example following)</w:t>
      </w:r>
      <w:r w:rsidRPr="008755D9">
        <w:rPr>
          <w:rFonts w:cs="Verdana"/>
          <w:color w:val="0E0E0E"/>
        </w:rPr>
        <w:t xml:space="preserve"> should be cited as </w:t>
      </w:r>
      <w:r w:rsidRPr="008755D9">
        <w:rPr>
          <w:rFonts w:cs="Verdana"/>
          <w:b/>
          <w:color w:val="0E0E0E"/>
        </w:rPr>
        <w:t>"</w:t>
      </w:r>
      <w:proofErr w:type="spellStart"/>
      <w:r w:rsidRPr="008755D9">
        <w:rPr>
          <w:rFonts w:cs="Verdana"/>
          <w:b/>
          <w:color w:val="0E0E0E"/>
        </w:rPr>
        <w:t>webcited</w:t>
      </w:r>
      <w:proofErr w:type="spellEnd"/>
      <w:r w:rsidRPr="008755D9">
        <w:rPr>
          <w:rFonts w:cs="Verdana"/>
          <w:b/>
          <w:color w:val="0E0E0E"/>
          <w:vertAlign w:val="superscript"/>
        </w:rPr>
        <w:t>®</w:t>
      </w:r>
      <w:r w:rsidRPr="008755D9">
        <w:rPr>
          <w:rFonts w:cs="Verdana"/>
          <w:b/>
          <w:color w:val="0E0E0E"/>
        </w:rPr>
        <w:t>"</w:t>
      </w:r>
      <w:r w:rsidRPr="008755D9">
        <w:rPr>
          <w:rFonts w:cs="Verdana"/>
          <w:color w:val="0E0E0E"/>
        </w:rPr>
        <w:t xml:space="preserve"> references </w:t>
      </w:r>
      <w:r w:rsidRPr="008755D9">
        <w:rPr>
          <w:rFonts w:cs="Verdana"/>
          <w:iCs/>
          <w:color w:val="0E0E0E"/>
        </w:rPr>
        <w:t>in the reference section at the end of the manuscript</w:t>
      </w:r>
      <w:r w:rsidRPr="008755D9">
        <w:rPr>
          <w:rFonts w:cs="Verdana"/>
          <w:color w:val="0E0E0E"/>
        </w:rPr>
        <w:t xml:space="preserve"> - </w:t>
      </w:r>
      <w:r w:rsidRPr="008755D9">
        <w:rPr>
          <w:rFonts w:cs="Verdana"/>
          <w:b/>
          <w:color w:val="0E0E0E"/>
        </w:rPr>
        <w:t xml:space="preserve">do </w:t>
      </w:r>
      <w:r w:rsidRPr="008755D9">
        <w:rPr>
          <w:rFonts w:cs="Verdana"/>
          <w:b/>
          <w:bCs/>
          <w:color w:val="0E0E0E"/>
        </w:rPr>
        <w:t>not</w:t>
      </w:r>
      <w:r w:rsidRPr="008755D9">
        <w:rPr>
          <w:rFonts w:cs="Verdana"/>
          <w:b/>
          <w:color w:val="0E0E0E"/>
        </w:rPr>
        <w:t xml:space="preserve"> include links to websites in the text</w:t>
      </w:r>
      <w:r w:rsidRPr="008755D9">
        <w:rPr>
          <w:rFonts w:cs="Verdana"/>
          <w:color w:val="0E0E0E"/>
        </w:rPr>
        <w:t xml:space="preserve">. To </w:t>
      </w:r>
      <w:proofErr w:type="spellStart"/>
      <w:r w:rsidRPr="008755D9">
        <w:rPr>
          <w:rFonts w:cs="Verdana"/>
          <w:color w:val="0E0E0E"/>
        </w:rPr>
        <w:t>webcite</w:t>
      </w:r>
      <w:proofErr w:type="spellEnd"/>
      <w:r w:rsidRPr="008755D9">
        <w:rPr>
          <w:rFonts w:cs="Verdana"/>
          <w:color w:val="0E0E0E"/>
          <w:vertAlign w:val="superscript"/>
        </w:rPr>
        <w:t>®</w:t>
      </w:r>
      <w:r w:rsidRPr="008755D9">
        <w:rPr>
          <w:rFonts w:cs="Verdana"/>
          <w:color w:val="0E0E0E"/>
        </w:rPr>
        <w:t xml:space="preserve"> a web reference means to take a snapshot of the cited document and to </w:t>
      </w:r>
      <w:r w:rsidRPr="008755D9">
        <w:rPr>
          <w:rFonts w:cs="Verdana"/>
          <w:b/>
          <w:bCs/>
          <w:color w:val="0E0E0E"/>
        </w:rPr>
        <w:t>cite the archived copy (WebCite link) in addition to the original URL</w:t>
      </w:r>
      <w:r w:rsidRPr="008755D9">
        <w:rPr>
          <w:rFonts w:cs="Verdana"/>
          <w:color w:val="0E0E0E"/>
        </w:rPr>
        <w:t xml:space="preserve">. JMIR now </w:t>
      </w:r>
      <w:r w:rsidRPr="008755D9">
        <w:rPr>
          <w:rFonts w:cs="Verdana"/>
          <w:i/>
          <w:iCs/>
          <w:color w:val="0E0E0E"/>
        </w:rPr>
        <w:t>requires</w:t>
      </w:r>
      <w:r w:rsidRPr="008755D9">
        <w:rPr>
          <w:rFonts w:cs="Verdana"/>
          <w:color w:val="0E0E0E"/>
        </w:rPr>
        <w:t xml:space="preserve"> that authors use the </w:t>
      </w:r>
      <w:hyperlink r:id="rId15" w:history="1">
        <w:r w:rsidRPr="008755D9">
          <w:rPr>
            <w:rFonts w:cs="Verdana"/>
            <w:color w:val="0000FF"/>
          </w:rPr>
          <w:t>WebCite</w:t>
        </w:r>
      </w:hyperlink>
      <w:r w:rsidRPr="008755D9">
        <w:rPr>
          <w:rFonts w:cs="Verdana"/>
          <w:color w:val="0000FF"/>
        </w:rPr>
        <w:t xml:space="preserve"> </w:t>
      </w:r>
      <w:r w:rsidRPr="008755D9">
        <w:rPr>
          <w:rFonts w:cs="Verdana"/>
          <w:color w:val="0000FF"/>
          <w:vertAlign w:val="superscript"/>
        </w:rPr>
        <w:t>®</w:t>
      </w:r>
      <w:r w:rsidRPr="008755D9">
        <w:rPr>
          <w:rFonts w:cs="Verdana"/>
          <w:color w:val="0000FF"/>
        </w:rPr>
        <w:t xml:space="preserve"> </w:t>
      </w:r>
      <w:hyperlink r:id="rId16" w:history="1">
        <w:r w:rsidRPr="008755D9">
          <w:rPr>
            <w:rFonts w:cs="Verdana"/>
            <w:color w:val="0000FF"/>
          </w:rPr>
          <w:t>technology (www.webcitation.org)</w:t>
        </w:r>
      </w:hyperlink>
      <w:r w:rsidRPr="008755D9">
        <w:rPr>
          <w:rFonts w:cs="Verdana"/>
          <w:color w:val="0E0E0E"/>
        </w:rPr>
        <w:t xml:space="preserve"> to archive cited web references first before they cite them. Do </w:t>
      </w:r>
      <w:r w:rsidRPr="008755D9">
        <w:rPr>
          <w:rFonts w:cs="Verdana"/>
          <w:b/>
          <w:bCs/>
          <w:color w:val="0E0E0E"/>
        </w:rPr>
        <w:t>not</w:t>
      </w:r>
      <w:r w:rsidRPr="008755D9">
        <w:rPr>
          <w:rFonts w:cs="Verdana"/>
          <w:color w:val="0E0E0E"/>
        </w:rPr>
        <w:t xml:space="preserve"> cite </w:t>
      </w:r>
      <w:proofErr w:type="spellStart"/>
      <w:r w:rsidRPr="008755D9">
        <w:rPr>
          <w:rFonts w:cs="Verdana"/>
          <w:color w:val="0E0E0E"/>
        </w:rPr>
        <w:t>uncached</w:t>
      </w:r>
      <w:proofErr w:type="spellEnd"/>
      <w:r w:rsidRPr="008755D9">
        <w:rPr>
          <w:rFonts w:cs="Verdana"/>
          <w:color w:val="0E0E0E"/>
        </w:rPr>
        <w:t xml:space="preserve"> "live" webpages and websites in the article or reference section, unless archiving with WebCite has f</w:t>
      </w:r>
      <w:r w:rsidR="003F0301" w:rsidRPr="008755D9">
        <w:rPr>
          <w:rFonts w:cs="Verdana"/>
          <w:color w:val="0E0E0E"/>
        </w:rPr>
        <w:t>ailed. Provide both the original URL and</w:t>
      </w:r>
      <w:r w:rsidRPr="008755D9">
        <w:rPr>
          <w:rFonts w:cs="Verdana"/>
          <w:color w:val="0E0E0E"/>
        </w:rPr>
        <w:t xml:space="preserve"> the WebCite link</w:t>
      </w:r>
      <w:r w:rsidRPr="008755D9">
        <w:rPr>
          <w:rFonts w:cs="Verdana"/>
          <w:color w:val="0E0E0E"/>
          <w:u w:color="296643"/>
        </w:rPr>
        <w:t>.</w:t>
      </w:r>
      <w:r w:rsidR="009B2639">
        <w:rPr>
          <w:rFonts w:cs="Verdana"/>
          <w:color w:val="0E0E0E"/>
          <w:u w:color="296643"/>
        </w:rPr>
        <w:t xml:space="preserve"> Note that journal articles in electronic formats are journal articles, not </w:t>
      </w:r>
      <w:r w:rsidR="00C306F5">
        <w:rPr>
          <w:rFonts w:cs="Verdana"/>
          <w:color w:val="0E0E0E"/>
          <w:u w:color="296643"/>
        </w:rPr>
        <w:t>a web reference.</w:t>
      </w:r>
    </w:p>
    <w:p w14:paraId="41B68E00" w14:textId="4DB6B3D4" w:rsidR="002F62B6" w:rsidRPr="008755D9" w:rsidRDefault="005102F5" w:rsidP="003B0DF8">
      <w:pPr>
        <w:pStyle w:val="aa"/>
        <w:numPr>
          <w:ilvl w:val="0"/>
          <w:numId w:val="1"/>
        </w:numPr>
        <w:rPr>
          <w:rFonts w:cs="Times New Roman"/>
        </w:rPr>
      </w:pPr>
      <w:r w:rsidRPr="008755D9">
        <w:rPr>
          <w:rFonts w:cs="Verdana"/>
          <w:color w:val="0E0E0E"/>
        </w:rPr>
        <w:t>Fox S, Fallows D. 2003. Internet Health Resources. http://www.pewinternet.org/pdfs/</w:t>
      </w:r>
      <w:r w:rsidR="00B603F8" w:rsidRPr="008755D9">
        <w:rPr>
          <w:rFonts w:cs="Verdana"/>
          <w:color w:val="0E0E0E"/>
        </w:rPr>
        <w:t>PIP_Health_Report_July_2003.pdf</w:t>
      </w:r>
      <w:r w:rsidRPr="008755D9">
        <w:rPr>
          <w:rFonts w:cs="Verdana"/>
          <w:color w:val="0E0E0E"/>
        </w:rPr>
        <w:t>. Archived at: http://www.webcitation.org/5I2STSU61</w:t>
      </w:r>
    </w:p>
    <w:p w14:paraId="52BFC3E1" w14:textId="4F69BE9D" w:rsidR="00F63A18" w:rsidRPr="008755D9" w:rsidRDefault="00E76244" w:rsidP="003B0DF8">
      <w:pPr>
        <w:pStyle w:val="aa"/>
        <w:numPr>
          <w:ilvl w:val="0"/>
          <w:numId w:val="1"/>
        </w:numPr>
        <w:rPr>
          <w:rFonts w:cs="Times New Roman"/>
        </w:rPr>
      </w:pPr>
      <w:bookmarkStart w:id="50" w:name="Refbook"/>
      <w:bookmarkEnd w:id="50"/>
      <w:r w:rsidRPr="008755D9">
        <w:rPr>
          <w:rFonts w:cs="Verdana"/>
          <w:b/>
          <w:bCs/>
          <w:color w:val="0E0E0E"/>
        </w:rPr>
        <w:t xml:space="preserve">For books, please add the ISBN, if known </w:t>
      </w:r>
      <w:r w:rsidRPr="008755D9">
        <w:rPr>
          <w:rFonts w:cs="Verdana"/>
          <w:color w:val="0E0E0E"/>
        </w:rPr>
        <w:t>(no blanks). (</w:t>
      </w:r>
      <w:hyperlink r:id="rId17" w:history="1">
        <w:r w:rsidRPr="008755D9">
          <w:rPr>
            <w:rStyle w:val="ab"/>
            <w:rFonts w:cs="Verdana"/>
          </w:rPr>
          <w:t>http://isbndb.com/</w:t>
        </w:r>
      </w:hyperlink>
      <w:r w:rsidRPr="008755D9">
        <w:rPr>
          <w:rFonts w:cs="Verdana"/>
          <w:color w:val="0E0E0E"/>
        </w:rPr>
        <w:t>; example</w:t>
      </w:r>
      <w:r w:rsidR="0071770B" w:rsidRPr="008755D9">
        <w:rPr>
          <w:rFonts w:cs="Verdana"/>
          <w:color w:val="0E0E0E"/>
        </w:rPr>
        <w:t>s</w:t>
      </w:r>
      <w:r w:rsidRPr="008755D9">
        <w:rPr>
          <w:rFonts w:cs="Verdana"/>
          <w:color w:val="0E0E0E"/>
        </w:rPr>
        <w:t xml:space="preserve"> below)</w:t>
      </w:r>
    </w:p>
    <w:p w14:paraId="55751BA3" w14:textId="36B6FA0D" w:rsidR="00E76244" w:rsidRPr="008755D9" w:rsidRDefault="007057F4" w:rsidP="003B0DF8">
      <w:pPr>
        <w:pStyle w:val="aa"/>
        <w:numPr>
          <w:ilvl w:val="0"/>
          <w:numId w:val="1"/>
        </w:numPr>
        <w:rPr>
          <w:rFonts w:cs="Times New Roman"/>
        </w:rPr>
      </w:pPr>
      <w:r w:rsidRPr="008755D9">
        <w:rPr>
          <w:rFonts w:cs="Verdana"/>
          <w:color w:val="0E0E0E"/>
        </w:rPr>
        <w:t xml:space="preserve">Iverson CL, </w:t>
      </w:r>
      <w:proofErr w:type="spellStart"/>
      <w:r w:rsidRPr="008755D9">
        <w:rPr>
          <w:rFonts w:cs="Verdana"/>
          <w:color w:val="0E0E0E"/>
        </w:rPr>
        <w:t>Flanagin</w:t>
      </w:r>
      <w:proofErr w:type="spellEnd"/>
      <w:r w:rsidRPr="008755D9">
        <w:rPr>
          <w:rFonts w:cs="Verdana"/>
          <w:color w:val="0E0E0E"/>
        </w:rPr>
        <w:t xml:space="preserve"> A, </w:t>
      </w:r>
      <w:proofErr w:type="spellStart"/>
      <w:r w:rsidRPr="008755D9">
        <w:rPr>
          <w:rFonts w:cs="Verdana"/>
          <w:color w:val="0E0E0E"/>
        </w:rPr>
        <w:t>Fontanarosa</w:t>
      </w:r>
      <w:proofErr w:type="spellEnd"/>
      <w:r w:rsidRPr="008755D9">
        <w:rPr>
          <w:rFonts w:cs="Verdana"/>
          <w:color w:val="0E0E0E"/>
        </w:rPr>
        <w:t xml:space="preserve"> PB, et al. American Medical Association Manual of Style: A Guide for Authors and Editors. 9th edition. Baltimore, Md: Williams &amp; Wilkins; 1998. ISBN:0195176332</w:t>
      </w:r>
    </w:p>
    <w:p w14:paraId="26C266F3" w14:textId="59D11CA3" w:rsidR="0071770B" w:rsidRPr="008755D9" w:rsidRDefault="0071770B" w:rsidP="003B0DF8">
      <w:pPr>
        <w:pStyle w:val="aa"/>
        <w:numPr>
          <w:ilvl w:val="0"/>
          <w:numId w:val="1"/>
        </w:numPr>
        <w:rPr>
          <w:rFonts w:cs="Times New Roman"/>
        </w:rPr>
      </w:pPr>
      <w:r w:rsidRPr="008755D9">
        <w:rPr>
          <w:rFonts w:cs="Verdana"/>
          <w:color w:val="0E0E0E"/>
        </w:rPr>
        <w:t xml:space="preserve">Phillips SJ, </w:t>
      </w:r>
      <w:proofErr w:type="spellStart"/>
      <w:r w:rsidRPr="008755D9">
        <w:rPr>
          <w:rFonts w:cs="Verdana"/>
          <w:color w:val="0E0E0E"/>
        </w:rPr>
        <w:t>Whisnant</w:t>
      </w:r>
      <w:proofErr w:type="spellEnd"/>
      <w:r w:rsidRPr="008755D9">
        <w:rPr>
          <w:rFonts w:cs="Verdana"/>
          <w:color w:val="0E0E0E"/>
        </w:rPr>
        <w:t xml:space="preserve"> JP. Hypertension and stroke. In: Laragh JH, Brenner BM, editors. Hypertension: pathophysiology, diagnosis, and management. 2nd ed. New York: Raven Press; 1995. p. 465-78.</w:t>
      </w:r>
    </w:p>
    <w:p w14:paraId="21DC8660" w14:textId="2E71662E" w:rsidR="0071770B" w:rsidRPr="008755D9" w:rsidRDefault="0071770B" w:rsidP="003B0DF8">
      <w:pPr>
        <w:pStyle w:val="aa"/>
        <w:numPr>
          <w:ilvl w:val="0"/>
          <w:numId w:val="1"/>
        </w:numPr>
        <w:rPr>
          <w:rFonts w:cs="Times New Roman"/>
        </w:rPr>
      </w:pPr>
      <w:bookmarkStart w:id="51" w:name="Refconference"/>
      <w:bookmarkEnd w:id="51"/>
      <w:r w:rsidRPr="008755D9">
        <w:rPr>
          <w:rFonts w:cs="Verdana"/>
          <w:b/>
          <w:color w:val="0E0E0E"/>
        </w:rPr>
        <w:t>Conference Proceedings</w:t>
      </w:r>
      <w:r w:rsidRPr="008755D9">
        <w:rPr>
          <w:rFonts w:cs="Verdana"/>
          <w:color w:val="0E0E0E"/>
        </w:rPr>
        <w:t xml:space="preserve"> (example below).</w:t>
      </w:r>
      <w:r w:rsidRPr="008755D9">
        <w:rPr>
          <w:rFonts w:cs="Verdana"/>
          <w:i/>
          <w:iCs/>
          <w:color w:val="0E0E0E"/>
        </w:rPr>
        <w:t xml:space="preserve"> </w:t>
      </w:r>
      <w:r w:rsidRPr="008755D9">
        <w:rPr>
          <w:rFonts w:cs="Verdana"/>
          <w:iCs/>
          <w:color w:val="0E0E0E"/>
        </w:rPr>
        <w:t>If conference proceedings are available through Medline, please use the Medline citation.</w:t>
      </w:r>
    </w:p>
    <w:p w14:paraId="5A6AA9CB" w14:textId="563AF261" w:rsidR="0071770B" w:rsidRPr="008755D9" w:rsidRDefault="0071770B" w:rsidP="003B0DF8">
      <w:pPr>
        <w:pStyle w:val="aa"/>
        <w:numPr>
          <w:ilvl w:val="0"/>
          <w:numId w:val="1"/>
        </w:numPr>
        <w:rPr>
          <w:rFonts w:cs="Times New Roman"/>
        </w:rPr>
      </w:pPr>
      <w:r w:rsidRPr="008755D9">
        <w:rPr>
          <w:rFonts w:cs="Verdana"/>
          <w:color w:val="0E0E0E"/>
        </w:rPr>
        <w:t xml:space="preserve">Kimura J, </w:t>
      </w:r>
      <w:proofErr w:type="spellStart"/>
      <w:r w:rsidRPr="008755D9">
        <w:rPr>
          <w:rFonts w:cs="Verdana"/>
          <w:color w:val="0E0E0E"/>
        </w:rPr>
        <w:t>Shibasaki</w:t>
      </w:r>
      <w:proofErr w:type="spellEnd"/>
      <w:r w:rsidRPr="008755D9">
        <w:rPr>
          <w:rFonts w:cs="Verdana"/>
          <w:color w:val="0E0E0E"/>
        </w:rPr>
        <w:t xml:space="preserve"> H, editors. Recent advances in clinical neurophysiology. Proceedings of the 10th International Congress of EMG and Clinical Neurophysiology; 1995 Oct 15-19; Kyoto, Japan. Amsterdam: Elsevier; 1996.</w:t>
      </w:r>
    </w:p>
    <w:sectPr w:rsidR="0071770B" w:rsidRPr="008755D9" w:rsidSect="00076A71">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men" w:date="2013-02-15T14:13:00Z" w:initials="C">
    <w:p w14:paraId="15EF3C07" w14:textId="77777777" w:rsidR="003928DE" w:rsidRDefault="003928DE">
      <w:pPr>
        <w:pStyle w:val="a4"/>
      </w:pPr>
      <w:r>
        <w:rPr>
          <w:rStyle w:val="a3"/>
        </w:rPr>
        <w:annotationRef/>
      </w:r>
      <w:r>
        <w:t>Other paper types:</w:t>
      </w:r>
    </w:p>
    <w:p w14:paraId="1546F226" w14:textId="77777777" w:rsidR="003928DE" w:rsidRDefault="003928DE">
      <w:pPr>
        <w:pStyle w:val="a4"/>
      </w:pPr>
      <w:r>
        <w:t>Review</w:t>
      </w:r>
    </w:p>
    <w:p w14:paraId="4E4D9866" w14:textId="77777777" w:rsidR="003928DE" w:rsidRDefault="003928DE">
      <w:pPr>
        <w:pStyle w:val="a4"/>
      </w:pPr>
      <w:r>
        <w:t>Editorial</w:t>
      </w:r>
    </w:p>
    <w:p w14:paraId="4D3BD900" w14:textId="77777777" w:rsidR="003928DE" w:rsidRDefault="003928DE">
      <w:pPr>
        <w:pStyle w:val="a4"/>
      </w:pPr>
      <w:r>
        <w:t>Viewpoint</w:t>
      </w:r>
    </w:p>
    <w:p w14:paraId="13B2E396" w14:textId="77777777" w:rsidR="003928DE" w:rsidRDefault="003928DE">
      <w:pPr>
        <w:pStyle w:val="a4"/>
      </w:pPr>
      <w:r>
        <w:t>Short Paper</w:t>
      </w:r>
    </w:p>
    <w:p w14:paraId="18F9EA01" w14:textId="77777777" w:rsidR="003928DE" w:rsidRDefault="003928DE">
      <w:pPr>
        <w:pStyle w:val="a4"/>
      </w:pPr>
      <w:r>
        <w:t>Tutorial</w:t>
      </w:r>
    </w:p>
    <w:p w14:paraId="0E9AAFA8" w14:textId="77777777" w:rsidR="003928DE" w:rsidRDefault="003928DE">
      <w:pPr>
        <w:pStyle w:val="a4"/>
      </w:pPr>
      <w:r>
        <w:t>Product Review</w:t>
      </w:r>
    </w:p>
    <w:p w14:paraId="48156F1E" w14:textId="51CC1F47" w:rsidR="003928DE" w:rsidRDefault="003928DE">
      <w:pPr>
        <w:pStyle w:val="a4"/>
      </w:pPr>
      <w:r>
        <w:t>Letter to the Editor</w:t>
      </w:r>
    </w:p>
  </w:comment>
  <w:comment w:id="2" w:author="Carmen" w:date="2013-02-15T15:14:00Z" w:initials="C">
    <w:p w14:paraId="63E2D587" w14:textId="6FB651BF" w:rsidR="003928DE" w:rsidRDefault="003928DE">
      <w:pPr>
        <w:pStyle w:val="a4"/>
      </w:pPr>
      <w:r>
        <w:rPr>
          <w:rStyle w:val="a3"/>
        </w:rPr>
        <w:annotationRef/>
      </w:r>
      <w:r>
        <w:t xml:space="preserve">Randomized controlled trials (RCTs) are highly welcome.  Please download and complete the CONSORT-EHEALTH checklist </w:t>
      </w:r>
      <w:r w:rsidRPr="00F6600B">
        <w:t>(</w:t>
      </w:r>
      <w:hyperlink r:id="rId1" w:history="1">
        <w:r w:rsidRPr="00D86683">
          <w:rPr>
            <w:color w:val="0000FF"/>
          </w:rPr>
          <w:t>http://www.jmir.org/ojs/public/journals/1/CONSORT-EHEALTH-v1-6.pdf</w:t>
        </w:r>
      </w:hyperlink>
      <w:r w:rsidRPr="00D86683">
        <w:rPr>
          <w:color w:val="0000FF"/>
        </w:rPr>
        <w:t> </w:t>
      </w:r>
      <w:r w:rsidRPr="00F6600B">
        <w:t>)</w:t>
      </w:r>
      <w:r>
        <w:t xml:space="preserve"> and upload as a Multimedia Appendix (see Multimedia Appendix 1).</w:t>
      </w:r>
    </w:p>
  </w:comment>
  <w:comment w:id="5" w:author="Carmen" w:date="2013-02-28T18:11:00Z" w:initials="C">
    <w:p w14:paraId="71A7AE2F" w14:textId="56545E43" w:rsidR="003928DE" w:rsidRDefault="003928DE">
      <w:pPr>
        <w:pStyle w:val="a4"/>
      </w:pPr>
      <w:r>
        <w:rPr>
          <w:rStyle w:val="a3"/>
        </w:rPr>
        <w:annotationRef/>
      </w:r>
      <w:r>
        <w:t>Titles should be informative, specific, and concise.  Avoid use of abbreviations.  An example of Study Design is Randomized Controlled Trial.</w:t>
      </w:r>
    </w:p>
  </w:comment>
  <w:comment w:id="7" w:author="Carmen" w:date="2013-02-15T15:21:00Z" w:initials="C">
    <w:p w14:paraId="0252AF2D" w14:textId="48E3CC98" w:rsidR="003928DE" w:rsidRDefault="003928DE">
      <w:pPr>
        <w:pStyle w:val="a4"/>
      </w:pPr>
      <w:r>
        <w:rPr>
          <w:rStyle w:val="a3"/>
        </w:rPr>
        <w:annotationRef/>
      </w:r>
      <w:r>
        <w:t>Maximum 450 words.  Abstract details are entered online following the authors’ information section. Select the “structured abstract” radio button online and provide information in each of the Abstract sections.  Remember to click “save”.</w:t>
      </w:r>
    </w:p>
  </w:comment>
  <w:comment w:id="10" w:author="Carmen" w:date="2013-02-15T15:23:00Z" w:initials="C">
    <w:p w14:paraId="13C9B1E2" w14:textId="4DE71C4A" w:rsidR="003928DE" w:rsidRDefault="003928DE">
      <w:pPr>
        <w:pStyle w:val="a4"/>
      </w:pPr>
      <w:r>
        <w:rPr>
          <w:rStyle w:val="a3"/>
        </w:rPr>
        <w:annotationRef/>
      </w:r>
      <w:r>
        <w:t xml:space="preserve">The list of keywords are also entered in the online metadata forms. </w:t>
      </w:r>
    </w:p>
  </w:comment>
  <w:comment w:id="13" w:author="Gunther Eysenbach" w:date="2017-03-03T11:07:00Z" w:initials="GE">
    <w:p w14:paraId="37C51544" w14:textId="30A10587" w:rsidR="00E06F7F" w:rsidRDefault="00E06F7F">
      <w:pPr>
        <w:pStyle w:val="a4"/>
      </w:pPr>
      <w:r>
        <w:rPr>
          <w:rStyle w:val="a3"/>
        </w:rPr>
        <w:annotationRef/>
      </w:r>
      <w:r>
        <w:t xml:space="preserve">Apply Word Style Heading 2 for IMRD, use Heading 3 for subheadings, Heading 4 for </w:t>
      </w:r>
      <w:proofErr w:type="spellStart"/>
      <w:r>
        <w:t>subsubheadings</w:t>
      </w:r>
      <w:proofErr w:type="spellEnd"/>
      <w:r>
        <w:t xml:space="preserve"> etc. Actual font, font size </w:t>
      </w:r>
      <w:proofErr w:type="spellStart"/>
      <w:r>
        <w:t>etc</w:t>
      </w:r>
      <w:proofErr w:type="spellEnd"/>
      <w:r>
        <w:t xml:space="preserve"> does not matter. Do not bold headings. Simply use the Word default heading styles</w:t>
      </w:r>
    </w:p>
  </w:comment>
  <w:comment w:id="24" w:author="Carmen" w:date="2013-02-28T16:56:00Z" w:initials="C">
    <w:p w14:paraId="5501934A" w14:textId="5F064CB8" w:rsidR="003928DE" w:rsidRDefault="003928DE">
      <w:pPr>
        <w:pStyle w:val="a4"/>
      </w:pPr>
      <w:r>
        <w:rPr>
          <w:rStyle w:val="a3"/>
        </w:rPr>
        <w:annotationRef/>
      </w:r>
      <w:proofErr w:type="gramStart"/>
      <w:r>
        <w:t>A,B</w:t>
      </w:r>
      <w:proofErr w:type="gramEnd"/>
      <w:r>
        <w:t>,C parts to tables (</w:t>
      </w:r>
      <w:proofErr w:type="spellStart"/>
      <w:r>
        <w:t>eg</w:t>
      </w:r>
      <w:proofErr w:type="spellEnd"/>
      <w:r>
        <w:t>, Table 1A, 1B) are NOT acceptable.  Please renumber them as Tables 1 and 2 instead.  This is true for Textboxes, Tables, Figures, and Multimedia Appendices as well.</w:t>
      </w:r>
    </w:p>
  </w:comment>
  <w:comment w:id="25" w:author="Carmen" w:date="2013-02-15T16:30:00Z" w:initials="C">
    <w:p w14:paraId="0DCEB593" w14:textId="13B37687" w:rsidR="003928DE" w:rsidRDefault="003928DE">
      <w:pPr>
        <w:pStyle w:val="a4"/>
      </w:pPr>
      <w:r>
        <w:rPr>
          <w:rStyle w:val="a3"/>
        </w:rPr>
        <w:annotationRef/>
      </w:r>
      <w:r>
        <w:t>Examples of units that are included in headings that apply to the whole column:</w:t>
      </w:r>
    </w:p>
    <w:p w14:paraId="35AB9D04" w14:textId="584BA92E" w:rsidR="003928DE" w:rsidRDefault="003928DE">
      <w:pPr>
        <w:pStyle w:val="a4"/>
        <w:rPr>
          <w:i/>
        </w:rPr>
      </w:pPr>
      <w:r>
        <w:rPr>
          <w:i/>
        </w:rPr>
        <w:t>P</w:t>
      </w:r>
    </w:p>
    <w:p w14:paraId="6FCD817A" w14:textId="19B6ABB2" w:rsidR="003928DE" w:rsidRDefault="003928DE">
      <w:pPr>
        <w:pStyle w:val="a4"/>
      </w:pPr>
      <w:r>
        <w:t>N=___</w:t>
      </w:r>
    </w:p>
    <w:p w14:paraId="2EEEC98B" w14:textId="66A03443" w:rsidR="003928DE" w:rsidRDefault="003928DE">
      <w:pPr>
        <w:pStyle w:val="a4"/>
      </w:pPr>
      <w:proofErr w:type="gramStart"/>
      <w:r>
        <w:t>n(</w:t>
      </w:r>
      <w:proofErr w:type="gramEnd"/>
      <w:r>
        <w:t>%)</w:t>
      </w:r>
    </w:p>
    <w:p w14:paraId="219184CB" w14:textId="16C7D01E" w:rsidR="003928DE" w:rsidRDefault="003928DE">
      <w:pPr>
        <w:pStyle w:val="a4"/>
        <w:rPr>
          <w:i/>
        </w:rPr>
      </w:pPr>
      <w:r>
        <w:rPr>
          <w:i/>
        </w:rPr>
        <w:t>r</w:t>
      </w:r>
      <w:r>
        <w:rPr>
          <w:i/>
          <w:vertAlign w:val="superscript"/>
        </w:rPr>
        <w:t>2</w:t>
      </w:r>
    </w:p>
    <w:p w14:paraId="0ED7C436" w14:textId="388F19DD" w:rsidR="003928DE" w:rsidRDefault="003928DE">
      <w:pPr>
        <w:pStyle w:val="a4"/>
        <w:rPr>
          <w:i/>
        </w:rPr>
      </w:pPr>
      <w:r>
        <w:rPr>
          <w:i/>
        </w:rPr>
        <w:t>r</w:t>
      </w:r>
    </w:p>
    <w:p w14:paraId="068F0A69" w14:textId="1B944203" w:rsidR="003928DE" w:rsidRDefault="003928DE">
      <w:pPr>
        <w:pStyle w:val="a4"/>
        <w:rPr>
          <w:vertAlign w:val="subscript"/>
        </w:rPr>
      </w:pPr>
      <w:proofErr w:type="spellStart"/>
      <w:r>
        <w:rPr>
          <w:i/>
        </w:rPr>
        <w:t>t</w:t>
      </w:r>
      <w:r>
        <w:rPr>
          <w:vertAlign w:val="subscript"/>
        </w:rPr>
        <w:t>degrees</w:t>
      </w:r>
      <w:proofErr w:type="spellEnd"/>
      <w:r>
        <w:rPr>
          <w:vertAlign w:val="subscript"/>
        </w:rPr>
        <w:t xml:space="preserve"> of freedom</w:t>
      </w:r>
    </w:p>
    <w:p w14:paraId="010E45B1" w14:textId="7F7AF6F7" w:rsidR="003928DE" w:rsidRDefault="003928DE">
      <w:pPr>
        <w:pStyle w:val="a4"/>
        <w:rPr>
          <w:vertAlign w:val="subscript"/>
        </w:rPr>
      </w:pPr>
      <w:proofErr w:type="spellStart"/>
      <w:r>
        <w:rPr>
          <w:i/>
        </w:rPr>
        <w:t>F</w:t>
      </w:r>
      <w:r>
        <w:rPr>
          <w:vertAlign w:val="subscript"/>
        </w:rPr>
        <w:t>degrees</w:t>
      </w:r>
      <w:proofErr w:type="spellEnd"/>
      <w:r>
        <w:rPr>
          <w:vertAlign w:val="subscript"/>
        </w:rPr>
        <w:t xml:space="preserve"> of freedom</w:t>
      </w:r>
    </w:p>
    <w:p w14:paraId="378B8BB2" w14:textId="5B7A1594" w:rsidR="003928DE" w:rsidRDefault="003928DE" w:rsidP="005B4A90">
      <w:pPr>
        <w:rPr>
          <w:vertAlign w:val="subscript"/>
        </w:rPr>
      </w:pPr>
      <w:r w:rsidRPr="005B4A90">
        <w:rPr>
          <w:i/>
          <w:sz w:val="26"/>
          <w:szCs w:val="26"/>
        </w:rPr>
        <w:t>χ</w:t>
      </w:r>
      <w:r>
        <w:rPr>
          <w:vertAlign w:val="superscript"/>
        </w:rPr>
        <w:t>2</w:t>
      </w:r>
      <w:r>
        <w:rPr>
          <w:vertAlign w:val="subscript"/>
        </w:rPr>
        <w:t>degrees of freedom</w:t>
      </w:r>
    </w:p>
    <w:p w14:paraId="35B77E6E" w14:textId="759AC3E0" w:rsidR="003928DE" w:rsidRPr="005B4A90" w:rsidRDefault="003928DE" w:rsidP="005B4A90">
      <w:r>
        <w:t>Cronbach alpha</w:t>
      </w:r>
    </w:p>
  </w:comment>
  <w:comment w:id="26" w:author="Carmen" w:date="2013-02-28T17:15:00Z" w:initials="C">
    <w:p w14:paraId="679B3334" w14:textId="114E7DEB" w:rsidR="003928DE" w:rsidRDefault="003928DE">
      <w:pPr>
        <w:pStyle w:val="a4"/>
      </w:pPr>
      <w:r>
        <w:rPr>
          <w:rStyle w:val="a3"/>
        </w:rPr>
        <w:annotationRef/>
      </w:r>
      <w:r>
        <w:t>An empty row is inserted after the last main heading row.  New Main Headings CANNOT be introduced in the middle of the table, only at the top.</w:t>
      </w:r>
    </w:p>
  </w:comment>
  <w:comment w:id="27" w:author="Carmen" w:date="2013-02-28T17:11:00Z" w:initials="C">
    <w:p w14:paraId="60E70D55" w14:textId="37CF9619" w:rsidR="003928DE" w:rsidRDefault="003928DE">
      <w:pPr>
        <w:pStyle w:val="a4"/>
      </w:pPr>
      <w:r>
        <w:rPr>
          <w:rStyle w:val="a3"/>
        </w:rPr>
        <w:annotationRef/>
      </w:r>
      <w:r>
        <w:t xml:space="preserve">Subheadings/category heading are bolded but not </w:t>
      </w:r>
      <w:r w:rsidRPr="00513FDA">
        <w:rPr>
          <w:strike/>
        </w:rPr>
        <w:t>italicized</w:t>
      </w:r>
      <w:r>
        <w:t xml:space="preserve">, nor in </w:t>
      </w:r>
      <w:r w:rsidRPr="00513FDA">
        <w:rPr>
          <w:strike/>
        </w:rPr>
        <w:t>ALL CAPS</w:t>
      </w:r>
      <w:r>
        <w:t>.</w:t>
      </w:r>
    </w:p>
  </w:comment>
  <w:comment w:id="28" w:author="Carmen" w:date="2013-02-28T17:11:00Z" w:initials="C">
    <w:p w14:paraId="52390ACD" w14:textId="6158CA75" w:rsidR="003928DE" w:rsidRDefault="003928DE">
      <w:pPr>
        <w:pStyle w:val="a4"/>
      </w:pPr>
      <w:r>
        <w:rPr>
          <w:rStyle w:val="a3"/>
        </w:rPr>
        <w:annotationRef/>
      </w:r>
      <w:r>
        <w:t>It is crucial to leave this blank to preserve the layout and highlight the subheadings/category headings. Do NOT just indent (using spaces or tabs) within the cell.  Please leave a blank cell for subsequent lines that fall under that subheading/category heading.</w:t>
      </w:r>
    </w:p>
  </w:comment>
  <w:comment w:id="29" w:author="Carmen" w:date="2013-02-28T17:09:00Z" w:initials="C">
    <w:p w14:paraId="469325A5" w14:textId="7EB65281" w:rsidR="003928DE" w:rsidRDefault="003928DE">
      <w:pPr>
        <w:pStyle w:val="a4"/>
      </w:pPr>
      <w:r>
        <w:rPr>
          <w:rStyle w:val="a3"/>
        </w:rPr>
        <w:annotationRef/>
      </w:r>
      <w:r>
        <w:t>Each line of data are on its own new row. Do NOT put all data in a single cell. Do NOT bold cell content for emphasis; use italics if absolutely necessary.</w:t>
      </w:r>
    </w:p>
  </w:comment>
  <w:comment w:id="40" w:author="Carmen" w:date="2013-02-28T18:46:00Z" w:initials="C">
    <w:p w14:paraId="1BFBB3CC" w14:textId="2A8D4650" w:rsidR="003928DE" w:rsidRDefault="003928DE">
      <w:pPr>
        <w:pStyle w:val="a4"/>
      </w:pPr>
      <w:r>
        <w:rPr>
          <w:rStyle w:val="a3"/>
        </w:rPr>
        <w:annotationRef/>
      </w:r>
      <w:r>
        <w:t>Please list all abbreviations/acronyms used in the manuscript in alphabetical order.  Do not capitalize every word of the definition unless they are proper nouns.  If the abbreviation was only used once, do not include the abbreviated form (use the fully defined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156F1E" w15:done="0"/>
  <w15:commentEx w15:paraId="63E2D587" w15:done="0"/>
  <w15:commentEx w15:paraId="71A7AE2F" w15:done="0"/>
  <w15:commentEx w15:paraId="0252AF2D" w15:done="0"/>
  <w15:commentEx w15:paraId="13C9B1E2" w15:done="0"/>
  <w15:commentEx w15:paraId="37C51544" w15:done="0"/>
  <w15:commentEx w15:paraId="5501934A" w15:done="0"/>
  <w15:commentEx w15:paraId="35B77E6E" w15:done="0"/>
  <w15:commentEx w15:paraId="679B3334" w15:done="0"/>
  <w15:commentEx w15:paraId="60E70D55" w15:done="0"/>
  <w15:commentEx w15:paraId="52390ACD" w15:done="0"/>
  <w15:commentEx w15:paraId="469325A5" w15:done="0"/>
  <w15:commentEx w15:paraId="1BFBB3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156F1E" w16cid:durableId="267014F0"/>
  <w16cid:commentId w16cid:paraId="63E2D587" w16cid:durableId="267014F1"/>
  <w16cid:commentId w16cid:paraId="71A7AE2F" w16cid:durableId="267014F2"/>
  <w16cid:commentId w16cid:paraId="0252AF2D" w16cid:durableId="267014F3"/>
  <w16cid:commentId w16cid:paraId="13C9B1E2" w16cid:durableId="267014F4"/>
  <w16cid:commentId w16cid:paraId="37C51544" w16cid:durableId="267014F5"/>
  <w16cid:commentId w16cid:paraId="5501934A" w16cid:durableId="267014F6"/>
  <w16cid:commentId w16cid:paraId="35B77E6E" w16cid:durableId="267014F7"/>
  <w16cid:commentId w16cid:paraId="679B3334" w16cid:durableId="267014F8"/>
  <w16cid:commentId w16cid:paraId="60E70D55" w16cid:durableId="267014F9"/>
  <w16cid:commentId w16cid:paraId="52390ACD" w16cid:durableId="267014FA"/>
  <w16cid:commentId w16cid:paraId="469325A5" w16cid:durableId="267014FB"/>
  <w16cid:commentId w16cid:paraId="1BFBB3CC" w16cid:durableId="267014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EBA"/>
    <w:multiLevelType w:val="hybridMultilevel"/>
    <w:tmpl w:val="8FA2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25BE6"/>
    <w:multiLevelType w:val="hybridMultilevel"/>
    <w:tmpl w:val="2CAE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6A"/>
    <w:rsid w:val="00007D03"/>
    <w:rsid w:val="00030551"/>
    <w:rsid w:val="00037A74"/>
    <w:rsid w:val="00037FF2"/>
    <w:rsid w:val="00070D00"/>
    <w:rsid w:val="00071DF8"/>
    <w:rsid w:val="00076A71"/>
    <w:rsid w:val="0008698A"/>
    <w:rsid w:val="00094896"/>
    <w:rsid w:val="00096A15"/>
    <w:rsid w:val="000A70D6"/>
    <w:rsid w:val="000C0133"/>
    <w:rsid w:val="00107C2E"/>
    <w:rsid w:val="0014226F"/>
    <w:rsid w:val="001520A1"/>
    <w:rsid w:val="00191924"/>
    <w:rsid w:val="00196B3B"/>
    <w:rsid w:val="001A05B3"/>
    <w:rsid w:val="001A2615"/>
    <w:rsid w:val="001D10AE"/>
    <w:rsid w:val="00206388"/>
    <w:rsid w:val="00206502"/>
    <w:rsid w:val="00213673"/>
    <w:rsid w:val="00214B40"/>
    <w:rsid w:val="002411BD"/>
    <w:rsid w:val="002A7FCA"/>
    <w:rsid w:val="002B2F6E"/>
    <w:rsid w:val="002B77D5"/>
    <w:rsid w:val="002E0296"/>
    <w:rsid w:val="002E067F"/>
    <w:rsid w:val="002F62B6"/>
    <w:rsid w:val="00310A9A"/>
    <w:rsid w:val="003125AC"/>
    <w:rsid w:val="00330F8D"/>
    <w:rsid w:val="003320AC"/>
    <w:rsid w:val="00344770"/>
    <w:rsid w:val="0035660C"/>
    <w:rsid w:val="003676BB"/>
    <w:rsid w:val="003928DE"/>
    <w:rsid w:val="003973AC"/>
    <w:rsid w:val="003A733F"/>
    <w:rsid w:val="003B0DF8"/>
    <w:rsid w:val="003B27DD"/>
    <w:rsid w:val="003C153A"/>
    <w:rsid w:val="003D5375"/>
    <w:rsid w:val="003F0301"/>
    <w:rsid w:val="003F252F"/>
    <w:rsid w:val="00420DCC"/>
    <w:rsid w:val="00424EA6"/>
    <w:rsid w:val="004415E5"/>
    <w:rsid w:val="004801D6"/>
    <w:rsid w:val="0048059C"/>
    <w:rsid w:val="00481007"/>
    <w:rsid w:val="00485018"/>
    <w:rsid w:val="00493C77"/>
    <w:rsid w:val="004F2332"/>
    <w:rsid w:val="004F7A07"/>
    <w:rsid w:val="00502F46"/>
    <w:rsid w:val="005102F5"/>
    <w:rsid w:val="00513FDA"/>
    <w:rsid w:val="00515897"/>
    <w:rsid w:val="00524D72"/>
    <w:rsid w:val="00530038"/>
    <w:rsid w:val="00540483"/>
    <w:rsid w:val="00541F75"/>
    <w:rsid w:val="005A02D2"/>
    <w:rsid w:val="005A0F2C"/>
    <w:rsid w:val="005B35BE"/>
    <w:rsid w:val="005B4A90"/>
    <w:rsid w:val="005B629A"/>
    <w:rsid w:val="005F1BDE"/>
    <w:rsid w:val="0060675C"/>
    <w:rsid w:val="006078E6"/>
    <w:rsid w:val="006439F1"/>
    <w:rsid w:val="00657882"/>
    <w:rsid w:val="00660442"/>
    <w:rsid w:val="006627B9"/>
    <w:rsid w:val="0066684A"/>
    <w:rsid w:val="006712AA"/>
    <w:rsid w:val="006773E3"/>
    <w:rsid w:val="006A391F"/>
    <w:rsid w:val="006B143B"/>
    <w:rsid w:val="006B4792"/>
    <w:rsid w:val="006B7E71"/>
    <w:rsid w:val="00701ACF"/>
    <w:rsid w:val="007057F4"/>
    <w:rsid w:val="00706DC1"/>
    <w:rsid w:val="0071770B"/>
    <w:rsid w:val="00722248"/>
    <w:rsid w:val="00722C3A"/>
    <w:rsid w:val="00722F92"/>
    <w:rsid w:val="007528E1"/>
    <w:rsid w:val="007603DB"/>
    <w:rsid w:val="00767F0A"/>
    <w:rsid w:val="007765CE"/>
    <w:rsid w:val="00791F8E"/>
    <w:rsid w:val="007B3BE6"/>
    <w:rsid w:val="007C715D"/>
    <w:rsid w:val="007F2BF5"/>
    <w:rsid w:val="008437D1"/>
    <w:rsid w:val="00864852"/>
    <w:rsid w:val="008670BB"/>
    <w:rsid w:val="00870464"/>
    <w:rsid w:val="008755D9"/>
    <w:rsid w:val="008A0F4C"/>
    <w:rsid w:val="008B48A7"/>
    <w:rsid w:val="008F63BB"/>
    <w:rsid w:val="00900035"/>
    <w:rsid w:val="00907F09"/>
    <w:rsid w:val="00933EA5"/>
    <w:rsid w:val="00936FCE"/>
    <w:rsid w:val="00937947"/>
    <w:rsid w:val="00944E43"/>
    <w:rsid w:val="00953E86"/>
    <w:rsid w:val="00985B41"/>
    <w:rsid w:val="00992BB4"/>
    <w:rsid w:val="00994909"/>
    <w:rsid w:val="009A4AA5"/>
    <w:rsid w:val="009B2639"/>
    <w:rsid w:val="009B63D0"/>
    <w:rsid w:val="009B6879"/>
    <w:rsid w:val="009C53A1"/>
    <w:rsid w:val="009D0D40"/>
    <w:rsid w:val="009F08E5"/>
    <w:rsid w:val="009F67D4"/>
    <w:rsid w:val="00A0257D"/>
    <w:rsid w:val="00A11260"/>
    <w:rsid w:val="00A23F35"/>
    <w:rsid w:val="00A3321E"/>
    <w:rsid w:val="00A3786A"/>
    <w:rsid w:val="00A4097A"/>
    <w:rsid w:val="00A40AA3"/>
    <w:rsid w:val="00A43F45"/>
    <w:rsid w:val="00A573B0"/>
    <w:rsid w:val="00A6168A"/>
    <w:rsid w:val="00A630DC"/>
    <w:rsid w:val="00A67C96"/>
    <w:rsid w:val="00A71201"/>
    <w:rsid w:val="00AA09CF"/>
    <w:rsid w:val="00AA0B58"/>
    <w:rsid w:val="00AB72C9"/>
    <w:rsid w:val="00AC3D29"/>
    <w:rsid w:val="00AD2AC6"/>
    <w:rsid w:val="00AE4CC3"/>
    <w:rsid w:val="00B237DD"/>
    <w:rsid w:val="00B43296"/>
    <w:rsid w:val="00B4482F"/>
    <w:rsid w:val="00B514BC"/>
    <w:rsid w:val="00B51DC3"/>
    <w:rsid w:val="00B603F8"/>
    <w:rsid w:val="00B6406A"/>
    <w:rsid w:val="00B7651A"/>
    <w:rsid w:val="00BB6DC8"/>
    <w:rsid w:val="00BC0DB3"/>
    <w:rsid w:val="00BC13CB"/>
    <w:rsid w:val="00BD390B"/>
    <w:rsid w:val="00BD481C"/>
    <w:rsid w:val="00BF1209"/>
    <w:rsid w:val="00C21270"/>
    <w:rsid w:val="00C306F5"/>
    <w:rsid w:val="00C456E6"/>
    <w:rsid w:val="00C45A80"/>
    <w:rsid w:val="00C56211"/>
    <w:rsid w:val="00C840AA"/>
    <w:rsid w:val="00CC5FD4"/>
    <w:rsid w:val="00CD72EB"/>
    <w:rsid w:val="00CF6CCD"/>
    <w:rsid w:val="00D02829"/>
    <w:rsid w:val="00D268F4"/>
    <w:rsid w:val="00D26D40"/>
    <w:rsid w:val="00D71C20"/>
    <w:rsid w:val="00D726B6"/>
    <w:rsid w:val="00D841FB"/>
    <w:rsid w:val="00D86683"/>
    <w:rsid w:val="00D95E82"/>
    <w:rsid w:val="00DA2851"/>
    <w:rsid w:val="00DB7ECA"/>
    <w:rsid w:val="00DC3980"/>
    <w:rsid w:val="00DF27B9"/>
    <w:rsid w:val="00E021F9"/>
    <w:rsid w:val="00E06F7F"/>
    <w:rsid w:val="00E126B5"/>
    <w:rsid w:val="00E26F76"/>
    <w:rsid w:val="00E3402F"/>
    <w:rsid w:val="00E351C4"/>
    <w:rsid w:val="00E435C7"/>
    <w:rsid w:val="00E4474F"/>
    <w:rsid w:val="00E45F55"/>
    <w:rsid w:val="00E53B95"/>
    <w:rsid w:val="00E60C0C"/>
    <w:rsid w:val="00E70D5C"/>
    <w:rsid w:val="00E76244"/>
    <w:rsid w:val="00E85A59"/>
    <w:rsid w:val="00E91BEC"/>
    <w:rsid w:val="00EA18F4"/>
    <w:rsid w:val="00EA4FB4"/>
    <w:rsid w:val="00EB6E35"/>
    <w:rsid w:val="00ED0BE8"/>
    <w:rsid w:val="00EE068D"/>
    <w:rsid w:val="00EF57C1"/>
    <w:rsid w:val="00EF5BB5"/>
    <w:rsid w:val="00F05D4A"/>
    <w:rsid w:val="00F255AE"/>
    <w:rsid w:val="00F361D8"/>
    <w:rsid w:val="00F44404"/>
    <w:rsid w:val="00F537A6"/>
    <w:rsid w:val="00F55EE2"/>
    <w:rsid w:val="00F63A18"/>
    <w:rsid w:val="00F6600B"/>
    <w:rsid w:val="00F81E81"/>
    <w:rsid w:val="00F821FD"/>
    <w:rsid w:val="00FB5C65"/>
    <w:rsid w:val="00FD5790"/>
    <w:rsid w:val="00FE1DBB"/>
    <w:rsid w:val="00FF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24A07"/>
  <w14:defaultImageDpi w14:val="300"/>
  <w15:docId w15:val="{5ADF4DAE-F031-46B0-8D5C-D75A79F6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A70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F255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A73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7A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4097A"/>
    <w:rPr>
      <w:sz w:val="18"/>
      <w:szCs w:val="18"/>
    </w:rPr>
  </w:style>
  <w:style w:type="paragraph" w:styleId="a4">
    <w:name w:val="annotation text"/>
    <w:basedOn w:val="a"/>
    <w:link w:val="a5"/>
    <w:uiPriority w:val="99"/>
    <w:semiHidden/>
    <w:unhideWhenUsed/>
    <w:rsid w:val="00A4097A"/>
  </w:style>
  <w:style w:type="character" w:customStyle="1" w:styleId="a5">
    <w:name w:val="批注文字 字符"/>
    <w:basedOn w:val="a0"/>
    <w:link w:val="a4"/>
    <w:uiPriority w:val="99"/>
    <w:semiHidden/>
    <w:rsid w:val="00A4097A"/>
  </w:style>
  <w:style w:type="paragraph" w:styleId="a6">
    <w:name w:val="annotation subject"/>
    <w:basedOn w:val="a4"/>
    <w:next w:val="a4"/>
    <w:link w:val="a7"/>
    <w:uiPriority w:val="99"/>
    <w:semiHidden/>
    <w:unhideWhenUsed/>
    <w:rsid w:val="00A4097A"/>
    <w:rPr>
      <w:b/>
      <w:bCs/>
      <w:sz w:val="20"/>
      <w:szCs w:val="20"/>
    </w:rPr>
  </w:style>
  <w:style w:type="character" w:customStyle="1" w:styleId="a7">
    <w:name w:val="批注主题 字符"/>
    <w:basedOn w:val="a5"/>
    <w:link w:val="a6"/>
    <w:uiPriority w:val="99"/>
    <w:semiHidden/>
    <w:rsid w:val="00A4097A"/>
    <w:rPr>
      <w:b/>
      <w:bCs/>
      <w:sz w:val="20"/>
      <w:szCs w:val="20"/>
    </w:rPr>
  </w:style>
  <w:style w:type="paragraph" w:styleId="a8">
    <w:name w:val="Balloon Text"/>
    <w:basedOn w:val="a"/>
    <w:link w:val="a9"/>
    <w:uiPriority w:val="99"/>
    <w:semiHidden/>
    <w:unhideWhenUsed/>
    <w:rsid w:val="00A4097A"/>
    <w:rPr>
      <w:rFonts w:ascii="Lucida Grande" w:hAnsi="Lucida Grande"/>
      <w:sz w:val="18"/>
      <w:szCs w:val="18"/>
    </w:rPr>
  </w:style>
  <w:style w:type="character" w:customStyle="1" w:styleId="a9">
    <w:name w:val="批注框文本 字符"/>
    <w:basedOn w:val="a0"/>
    <w:link w:val="a8"/>
    <w:uiPriority w:val="99"/>
    <w:semiHidden/>
    <w:rsid w:val="00A4097A"/>
    <w:rPr>
      <w:rFonts w:ascii="Lucida Grande" w:hAnsi="Lucida Grande"/>
      <w:sz w:val="18"/>
      <w:szCs w:val="18"/>
    </w:rPr>
  </w:style>
  <w:style w:type="character" w:customStyle="1" w:styleId="20">
    <w:name w:val="标题 2 字符"/>
    <w:basedOn w:val="a0"/>
    <w:link w:val="2"/>
    <w:uiPriority w:val="9"/>
    <w:rsid w:val="00F255AE"/>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3A733F"/>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rsid w:val="00037A74"/>
    <w:rPr>
      <w:rFonts w:asciiTheme="majorHAnsi" w:eastAsiaTheme="majorEastAsia" w:hAnsiTheme="majorHAnsi" w:cstheme="majorBidi"/>
      <w:b/>
      <w:bCs/>
      <w:i/>
      <w:iCs/>
      <w:color w:val="4F81BD" w:themeColor="accent1"/>
    </w:rPr>
  </w:style>
  <w:style w:type="paragraph" w:styleId="aa">
    <w:name w:val="List Paragraph"/>
    <w:basedOn w:val="a"/>
    <w:uiPriority w:val="34"/>
    <w:qFormat/>
    <w:rsid w:val="003B0DF8"/>
    <w:pPr>
      <w:ind w:left="720"/>
      <w:contextualSpacing/>
    </w:pPr>
  </w:style>
  <w:style w:type="character" w:styleId="ab">
    <w:name w:val="Hyperlink"/>
    <w:basedOn w:val="a0"/>
    <w:uiPriority w:val="99"/>
    <w:unhideWhenUsed/>
    <w:rsid w:val="00944E43"/>
    <w:rPr>
      <w:color w:val="0000FF" w:themeColor="hyperlink"/>
      <w:u w:val="single"/>
    </w:rPr>
  </w:style>
  <w:style w:type="character" w:styleId="ac">
    <w:name w:val="FollowedHyperlink"/>
    <w:basedOn w:val="a0"/>
    <w:uiPriority w:val="99"/>
    <w:semiHidden/>
    <w:unhideWhenUsed/>
    <w:rsid w:val="00944E43"/>
    <w:rPr>
      <w:color w:val="800080" w:themeColor="followedHyperlink"/>
      <w:u w:val="single"/>
    </w:rPr>
  </w:style>
  <w:style w:type="table" w:styleId="ad">
    <w:name w:val="Table Grid"/>
    <w:basedOn w:val="a1"/>
    <w:uiPriority w:val="59"/>
    <w:rsid w:val="00F55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A70D6"/>
    <w:rPr>
      <w:rFonts w:asciiTheme="majorHAnsi" w:eastAsiaTheme="majorEastAsia" w:hAnsiTheme="majorHAnsi" w:cstheme="majorBidi"/>
      <w:b/>
      <w:bCs/>
      <w:color w:val="345A8A" w:themeColor="accent1" w:themeShade="B5"/>
      <w:sz w:val="32"/>
      <w:szCs w:val="32"/>
    </w:rPr>
  </w:style>
  <w:style w:type="paragraph" w:styleId="ae">
    <w:name w:val="Document Map"/>
    <w:basedOn w:val="a"/>
    <w:link w:val="af"/>
    <w:uiPriority w:val="99"/>
    <w:semiHidden/>
    <w:unhideWhenUsed/>
    <w:rsid w:val="00DF27B9"/>
    <w:rPr>
      <w:rFonts w:ascii="Lucida Grande" w:hAnsi="Lucida Grande" w:cs="Lucida Grande"/>
    </w:rPr>
  </w:style>
  <w:style w:type="character" w:customStyle="1" w:styleId="af">
    <w:name w:val="文档结构图 字符"/>
    <w:basedOn w:val="a0"/>
    <w:link w:val="ae"/>
    <w:uiPriority w:val="99"/>
    <w:semiHidden/>
    <w:rsid w:val="00DF27B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jmir.org/ojs/public/journals/1/CONSORT-EHEALTH-v1-6.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dx.doi.org/"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ncbi.nlm.nih.gov/entrez/query.fcgi?cmd=Retrieve&amp;db=PubMed&amp;list_uids=9062335&amp;dopt=Abstract" TargetMode="External"/><Relationship Id="rId17" Type="http://schemas.openxmlformats.org/officeDocument/2006/relationships/hyperlink" Target="http://isbndb.com/" TargetMode="External"/><Relationship Id="rId2" Type="http://schemas.openxmlformats.org/officeDocument/2006/relationships/numbering" Target="numbering.xml"/><Relationship Id="rId16" Type="http://schemas.openxmlformats.org/officeDocument/2006/relationships/hyperlink" Target="http://www.webcitation.org/"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tinyurl.com/consort-ehealth-v1-6" TargetMode="External"/><Relationship Id="rId5" Type="http://schemas.openxmlformats.org/officeDocument/2006/relationships/webSettings" Target="webSettings.xml"/><Relationship Id="rId15" Type="http://schemas.openxmlformats.org/officeDocument/2006/relationships/hyperlink" Target="http://www.webcitation.org/" TargetMode="External"/><Relationship Id="rId10" Type="http://schemas.openxmlformats.org/officeDocument/2006/relationships/hyperlink" Target="https://jmir.zendesk.com/hc/en-us/articles/11500339668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ntrolled-trials.com/isrctn/" TargetMode="External"/><Relationship Id="rId14" Type="http://schemas.openxmlformats.org/officeDocument/2006/relationships/hyperlink" Target="http://www.ncbi.nlm.nih.gov/entrez/query.fcgi?cmd=Retrieve&amp;db=PubMed&amp;list_uids=9062335&amp;dopt=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ED150-D632-4A63-BD0D-461EA69E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2743</Words>
  <Characters>15639</Characters>
  <Application>Microsoft Office Word</Application>
  <DocSecurity>0</DocSecurity>
  <Lines>130</Lines>
  <Paragraphs>36</Paragraphs>
  <ScaleCrop>false</ScaleCrop>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dell</cp:lastModifiedBy>
  <cp:revision>4</cp:revision>
  <dcterms:created xsi:type="dcterms:W3CDTF">2022-07-06T06:22:00Z</dcterms:created>
  <dcterms:modified xsi:type="dcterms:W3CDTF">2022-07-06T06:23:00Z</dcterms:modified>
</cp:coreProperties>
</file>